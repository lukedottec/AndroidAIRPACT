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2CB" w:rsidRDefault="004142CB" w:rsidP="00AD7F91">
      <w:pPr>
        <w:spacing w:line="240" w:lineRule="auto"/>
        <w:contextualSpacing/>
        <w:jc w:val="center"/>
        <w:rPr>
          <w:rFonts w:ascii="Arial" w:hAnsi="Arial" w:cs="Arial"/>
        </w:rPr>
      </w:pPr>
    </w:p>
    <w:p w:rsidR="004142CB" w:rsidRDefault="004142CB" w:rsidP="00AD7F91">
      <w:pPr>
        <w:spacing w:line="240" w:lineRule="auto"/>
        <w:contextualSpacing/>
        <w:jc w:val="center"/>
        <w:rPr>
          <w:rFonts w:ascii="Arial" w:hAnsi="Arial" w:cs="Arial"/>
        </w:rPr>
      </w:pPr>
    </w:p>
    <w:p w:rsidR="004142CB" w:rsidRDefault="004142CB" w:rsidP="00AD7F91">
      <w:pPr>
        <w:spacing w:line="240" w:lineRule="auto"/>
        <w:contextualSpacing/>
        <w:jc w:val="center"/>
        <w:rPr>
          <w:rFonts w:ascii="Arial" w:hAnsi="Arial" w:cs="Arial"/>
        </w:rPr>
      </w:pPr>
    </w:p>
    <w:p w:rsidR="004142CB" w:rsidRDefault="004142CB" w:rsidP="00AD7F91">
      <w:pPr>
        <w:spacing w:line="240" w:lineRule="auto"/>
        <w:contextualSpacing/>
        <w:jc w:val="center"/>
        <w:rPr>
          <w:rFonts w:ascii="Arial" w:hAnsi="Arial" w:cs="Arial"/>
        </w:rPr>
      </w:pPr>
    </w:p>
    <w:p w:rsidR="004142CB" w:rsidRDefault="004142CB" w:rsidP="00AD7F91">
      <w:pPr>
        <w:spacing w:line="240" w:lineRule="auto"/>
        <w:contextualSpacing/>
        <w:jc w:val="center"/>
        <w:rPr>
          <w:rFonts w:ascii="Arial" w:hAnsi="Arial" w:cs="Arial"/>
        </w:rPr>
      </w:pPr>
    </w:p>
    <w:p w:rsidR="004142CB" w:rsidRDefault="004142CB" w:rsidP="00AD7F91">
      <w:pPr>
        <w:spacing w:line="240" w:lineRule="auto"/>
        <w:contextualSpacing/>
        <w:jc w:val="center"/>
        <w:rPr>
          <w:rFonts w:ascii="Arial" w:hAnsi="Arial" w:cs="Arial"/>
        </w:rPr>
      </w:pPr>
    </w:p>
    <w:p w:rsidR="004142CB" w:rsidRDefault="004142CB" w:rsidP="00AD7F91">
      <w:pPr>
        <w:spacing w:line="240" w:lineRule="auto"/>
        <w:contextualSpacing/>
        <w:jc w:val="center"/>
        <w:rPr>
          <w:rFonts w:ascii="Arial" w:hAnsi="Arial" w:cs="Arial"/>
        </w:rPr>
      </w:pPr>
    </w:p>
    <w:p w:rsidR="004142CB" w:rsidRDefault="004142CB" w:rsidP="00AD7F91">
      <w:pPr>
        <w:spacing w:line="240" w:lineRule="auto"/>
        <w:contextualSpacing/>
        <w:jc w:val="center"/>
        <w:rPr>
          <w:rFonts w:ascii="Arial" w:hAnsi="Arial" w:cs="Arial"/>
        </w:rPr>
      </w:pPr>
    </w:p>
    <w:p w:rsidR="00306119" w:rsidRPr="004142CB" w:rsidRDefault="004142CB" w:rsidP="00AD7F91">
      <w:pPr>
        <w:spacing w:line="240" w:lineRule="auto"/>
        <w:contextualSpacing/>
        <w:jc w:val="center"/>
        <w:rPr>
          <w:rFonts w:ascii="Arial" w:hAnsi="Arial" w:cs="Arial"/>
          <w:b/>
          <w:sz w:val="40"/>
          <w:szCs w:val="40"/>
        </w:rPr>
      </w:pPr>
      <w:r w:rsidRPr="004142CB">
        <w:rPr>
          <w:rFonts w:ascii="Arial" w:hAnsi="Arial" w:cs="Arial"/>
          <w:b/>
          <w:sz w:val="40"/>
          <w:szCs w:val="40"/>
        </w:rPr>
        <w:t>AIRPACT MOBILE APPLICATION</w:t>
      </w:r>
    </w:p>
    <w:p w:rsidR="004142CB" w:rsidRDefault="004142CB" w:rsidP="00AD7F91">
      <w:pPr>
        <w:spacing w:line="240" w:lineRule="auto"/>
        <w:contextualSpacing/>
        <w:jc w:val="center"/>
        <w:rPr>
          <w:rFonts w:ascii="Arial" w:hAnsi="Arial" w:cs="Arial"/>
        </w:rPr>
      </w:pPr>
    </w:p>
    <w:p w:rsidR="004142CB" w:rsidRDefault="004142CB" w:rsidP="004142CB">
      <w:pPr>
        <w:spacing w:line="240" w:lineRule="auto"/>
        <w:contextualSpacing/>
        <w:jc w:val="right"/>
        <w:rPr>
          <w:rFonts w:ascii="Arial" w:hAnsi="Arial" w:cs="Arial"/>
        </w:rPr>
      </w:pPr>
    </w:p>
    <w:p w:rsidR="004142CB" w:rsidRDefault="004142CB" w:rsidP="004142CB">
      <w:pPr>
        <w:spacing w:line="240" w:lineRule="auto"/>
        <w:contextualSpacing/>
        <w:jc w:val="right"/>
        <w:rPr>
          <w:rFonts w:ascii="Arial" w:hAnsi="Arial" w:cs="Arial"/>
        </w:rPr>
      </w:pPr>
    </w:p>
    <w:p w:rsidR="004142CB" w:rsidRDefault="004142CB" w:rsidP="004142CB">
      <w:pPr>
        <w:spacing w:line="240" w:lineRule="auto"/>
        <w:contextualSpacing/>
        <w:jc w:val="right"/>
        <w:rPr>
          <w:rFonts w:ascii="Arial" w:hAnsi="Arial" w:cs="Arial"/>
        </w:rPr>
      </w:pPr>
    </w:p>
    <w:p w:rsidR="004142CB" w:rsidRDefault="004142CB" w:rsidP="004142CB">
      <w:pPr>
        <w:spacing w:line="240" w:lineRule="auto"/>
        <w:contextualSpacing/>
        <w:jc w:val="right"/>
        <w:rPr>
          <w:rFonts w:ascii="Arial" w:hAnsi="Arial" w:cs="Arial"/>
        </w:rPr>
      </w:pPr>
    </w:p>
    <w:p w:rsidR="004142CB" w:rsidRDefault="004142CB" w:rsidP="004142CB">
      <w:pPr>
        <w:spacing w:line="240" w:lineRule="auto"/>
        <w:contextualSpacing/>
        <w:jc w:val="right"/>
        <w:rPr>
          <w:rFonts w:ascii="Arial" w:hAnsi="Arial" w:cs="Arial"/>
        </w:rPr>
      </w:pPr>
    </w:p>
    <w:p w:rsidR="004142CB" w:rsidRDefault="004142CB" w:rsidP="004142CB">
      <w:pPr>
        <w:spacing w:line="240" w:lineRule="auto"/>
        <w:contextualSpacing/>
        <w:jc w:val="right"/>
        <w:rPr>
          <w:rFonts w:ascii="Arial" w:hAnsi="Arial" w:cs="Arial"/>
        </w:rPr>
      </w:pPr>
    </w:p>
    <w:p w:rsidR="004142CB" w:rsidRDefault="004142CB" w:rsidP="004142CB">
      <w:pPr>
        <w:spacing w:line="240" w:lineRule="auto"/>
        <w:contextualSpacing/>
        <w:jc w:val="right"/>
        <w:rPr>
          <w:rFonts w:ascii="Arial" w:hAnsi="Arial" w:cs="Arial"/>
        </w:rPr>
      </w:pPr>
    </w:p>
    <w:p w:rsidR="004142CB" w:rsidRDefault="004142CB" w:rsidP="004142CB">
      <w:pPr>
        <w:spacing w:line="240" w:lineRule="auto"/>
        <w:contextualSpacing/>
        <w:jc w:val="right"/>
        <w:rPr>
          <w:rFonts w:ascii="Arial" w:hAnsi="Arial" w:cs="Arial"/>
        </w:rPr>
      </w:pPr>
    </w:p>
    <w:p w:rsidR="004142CB" w:rsidRDefault="004142CB" w:rsidP="004142CB">
      <w:pPr>
        <w:spacing w:line="240" w:lineRule="auto"/>
        <w:contextualSpacing/>
        <w:jc w:val="right"/>
        <w:rPr>
          <w:rFonts w:ascii="Arial" w:hAnsi="Arial" w:cs="Arial"/>
        </w:rPr>
      </w:pPr>
    </w:p>
    <w:p w:rsidR="004142CB" w:rsidRDefault="004142CB" w:rsidP="004142CB">
      <w:pPr>
        <w:spacing w:line="240" w:lineRule="auto"/>
        <w:contextualSpacing/>
        <w:jc w:val="right"/>
        <w:rPr>
          <w:rFonts w:ascii="Arial" w:hAnsi="Arial" w:cs="Arial"/>
        </w:rPr>
      </w:pPr>
    </w:p>
    <w:p w:rsidR="004142CB" w:rsidRDefault="004142CB" w:rsidP="004142CB">
      <w:pPr>
        <w:spacing w:line="240" w:lineRule="auto"/>
        <w:contextualSpacing/>
        <w:jc w:val="right"/>
        <w:rPr>
          <w:rFonts w:ascii="Arial" w:hAnsi="Arial" w:cs="Arial"/>
        </w:rPr>
      </w:pPr>
    </w:p>
    <w:p w:rsidR="004142CB" w:rsidRDefault="004142CB" w:rsidP="004142CB">
      <w:pPr>
        <w:spacing w:line="240" w:lineRule="auto"/>
        <w:contextualSpacing/>
        <w:jc w:val="right"/>
        <w:rPr>
          <w:rFonts w:ascii="Arial" w:hAnsi="Arial" w:cs="Arial"/>
        </w:rPr>
      </w:pPr>
      <w:r>
        <w:rPr>
          <w:rFonts w:ascii="Arial" w:hAnsi="Arial" w:cs="Arial"/>
        </w:rPr>
        <w:t>Team Members:</w:t>
      </w:r>
    </w:p>
    <w:p w:rsidR="004142CB" w:rsidRPr="004142CB" w:rsidRDefault="004142CB" w:rsidP="004142CB">
      <w:pPr>
        <w:spacing w:line="240" w:lineRule="auto"/>
        <w:contextualSpacing/>
        <w:jc w:val="right"/>
        <w:rPr>
          <w:rFonts w:ascii="Arial" w:hAnsi="Arial" w:cs="Arial"/>
          <w:i/>
        </w:rPr>
      </w:pPr>
      <w:r w:rsidRPr="004142CB">
        <w:rPr>
          <w:rFonts w:ascii="Arial" w:hAnsi="Arial" w:cs="Arial"/>
          <w:i/>
        </w:rPr>
        <w:t>Riley Dasch</w:t>
      </w:r>
    </w:p>
    <w:p w:rsidR="004142CB" w:rsidRPr="004142CB" w:rsidRDefault="004142CB" w:rsidP="004142CB">
      <w:pPr>
        <w:spacing w:line="240" w:lineRule="auto"/>
        <w:contextualSpacing/>
        <w:jc w:val="right"/>
        <w:rPr>
          <w:rFonts w:ascii="Arial" w:hAnsi="Arial" w:cs="Arial"/>
          <w:i/>
        </w:rPr>
      </w:pPr>
      <w:r w:rsidRPr="004142CB">
        <w:rPr>
          <w:rFonts w:ascii="Arial" w:hAnsi="Arial" w:cs="Arial"/>
          <w:i/>
        </w:rPr>
        <w:t>Sam Fields</w:t>
      </w:r>
    </w:p>
    <w:p w:rsidR="004142CB" w:rsidRPr="004142CB" w:rsidRDefault="004142CB" w:rsidP="004142CB">
      <w:pPr>
        <w:spacing w:line="240" w:lineRule="auto"/>
        <w:contextualSpacing/>
        <w:jc w:val="right"/>
        <w:rPr>
          <w:rFonts w:ascii="Arial" w:hAnsi="Arial" w:cs="Arial"/>
          <w:i/>
        </w:rPr>
      </w:pPr>
      <w:r w:rsidRPr="004142CB">
        <w:rPr>
          <w:rFonts w:ascii="Arial" w:hAnsi="Arial" w:cs="Arial"/>
          <w:i/>
        </w:rPr>
        <w:t>Manjot Brar</w:t>
      </w:r>
    </w:p>
    <w:p w:rsidR="004142CB" w:rsidRPr="004142CB" w:rsidRDefault="004142CB" w:rsidP="004142CB">
      <w:pPr>
        <w:spacing w:line="240" w:lineRule="auto"/>
        <w:contextualSpacing/>
        <w:jc w:val="right"/>
        <w:rPr>
          <w:rFonts w:ascii="Arial" w:hAnsi="Arial" w:cs="Arial"/>
          <w:i/>
        </w:rPr>
      </w:pPr>
      <w:r w:rsidRPr="004142CB">
        <w:rPr>
          <w:rFonts w:ascii="Arial" w:hAnsi="Arial" w:cs="Arial"/>
          <w:i/>
        </w:rPr>
        <w:t>Christopher John</w:t>
      </w:r>
    </w:p>
    <w:p w:rsidR="004142CB" w:rsidRPr="004142CB" w:rsidRDefault="004142CB" w:rsidP="004142CB">
      <w:pPr>
        <w:spacing w:line="240" w:lineRule="auto"/>
        <w:contextualSpacing/>
        <w:jc w:val="right"/>
        <w:rPr>
          <w:rFonts w:ascii="Arial" w:hAnsi="Arial" w:cs="Arial"/>
          <w:i/>
        </w:rPr>
      </w:pPr>
      <w:r w:rsidRPr="004142CB">
        <w:rPr>
          <w:rFonts w:ascii="Arial" w:hAnsi="Arial" w:cs="Arial"/>
          <w:i/>
        </w:rPr>
        <w:t>Ryan Donahoe</w:t>
      </w:r>
    </w:p>
    <w:p w:rsidR="004142CB" w:rsidRDefault="004142CB" w:rsidP="004142CB">
      <w:pPr>
        <w:spacing w:line="240" w:lineRule="auto"/>
        <w:contextualSpacing/>
        <w:jc w:val="right"/>
        <w:rPr>
          <w:rFonts w:ascii="Arial" w:hAnsi="Arial" w:cs="Arial"/>
        </w:rPr>
      </w:pPr>
    </w:p>
    <w:p w:rsidR="004142CB" w:rsidRDefault="004142CB" w:rsidP="004142CB">
      <w:pPr>
        <w:spacing w:line="240" w:lineRule="auto"/>
        <w:contextualSpacing/>
        <w:jc w:val="right"/>
        <w:rPr>
          <w:rFonts w:ascii="Arial" w:hAnsi="Arial" w:cs="Arial"/>
        </w:rPr>
      </w:pPr>
      <w:r>
        <w:rPr>
          <w:rFonts w:ascii="Arial" w:hAnsi="Arial" w:cs="Arial"/>
        </w:rPr>
        <w:t>Mentors:</w:t>
      </w:r>
    </w:p>
    <w:p w:rsidR="004142CB" w:rsidRPr="004142CB" w:rsidRDefault="001913C2" w:rsidP="001913C2">
      <w:pPr>
        <w:spacing w:line="240" w:lineRule="auto"/>
        <w:ind w:firstLine="720"/>
        <w:contextualSpacing/>
        <w:jc w:val="right"/>
        <w:rPr>
          <w:rFonts w:ascii="Arial" w:hAnsi="Arial" w:cs="Arial"/>
          <w:i/>
        </w:rPr>
        <w:pPrChange w:id="0" w:author="Riley" w:date="2015-02-19T17:01:00Z">
          <w:pPr>
            <w:spacing w:line="240" w:lineRule="auto"/>
            <w:contextualSpacing/>
            <w:jc w:val="right"/>
          </w:pPr>
        </w:pPrChange>
      </w:pPr>
      <w:ins w:id="1" w:author="Riley" w:date="2015-02-19T17:01:00Z">
        <w:r>
          <w:rPr>
            <w:rFonts w:ascii="Arial" w:hAnsi="Arial" w:cs="Arial"/>
            <w:i/>
          </w:rPr>
          <w:t xml:space="preserve"> </w:t>
        </w:r>
      </w:ins>
      <w:r w:rsidR="004142CB" w:rsidRPr="004142CB">
        <w:rPr>
          <w:rFonts w:ascii="Arial" w:hAnsi="Arial" w:cs="Arial"/>
          <w:i/>
        </w:rPr>
        <w:t>Joseph Vaughan</w:t>
      </w:r>
      <w:ins w:id="2" w:author="Riley" w:date="2015-02-19T17:01:00Z">
        <w:r>
          <w:rPr>
            <w:rFonts w:ascii="Arial" w:hAnsi="Arial" w:cs="Arial"/>
            <w:i/>
          </w:rPr>
          <w:t>, Associate Research Professor - WSU</w:t>
        </w:r>
      </w:ins>
    </w:p>
    <w:p w:rsidR="004142CB" w:rsidRPr="004142CB" w:rsidRDefault="004142CB" w:rsidP="004142CB">
      <w:pPr>
        <w:spacing w:line="240" w:lineRule="auto"/>
        <w:contextualSpacing/>
        <w:jc w:val="right"/>
        <w:rPr>
          <w:rFonts w:ascii="Arial" w:hAnsi="Arial" w:cs="Arial"/>
          <w:i/>
        </w:rPr>
      </w:pPr>
      <w:r w:rsidRPr="004142CB">
        <w:rPr>
          <w:rFonts w:ascii="Arial" w:hAnsi="Arial" w:cs="Arial"/>
          <w:i/>
        </w:rPr>
        <w:t>Brian Lamb</w:t>
      </w:r>
      <w:ins w:id="3" w:author="Riley" w:date="2015-02-19T17:02:00Z">
        <w:r w:rsidR="001913C2">
          <w:rPr>
            <w:rFonts w:ascii="Arial" w:hAnsi="Arial" w:cs="Arial"/>
            <w:i/>
          </w:rPr>
          <w:t>, Regents Professor - WSU</w:t>
        </w:r>
      </w:ins>
    </w:p>
    <w:p w:rsidR="004142CB" w:rsidRPr="004142CB" w:rsidRDefault="004142CB" w:rsidP="004142CB">
      <w:pPr>
        <w:spacing w:line="240" w:lineRule="auto"/>
        <w:contextualSpacing/>
        <w:jc w:val="right"/>
        <w:rPr>
          <w:rFonts w:ascii="Arial" w:hAnsi="Arial" w:cs="Arial"/>
          <w:i/>
        </w:rPr>
      </w:pPr>
      <w:r w:rsidRPr="004142CB">
        <w:rPr>
          <w:rFonts w:ascii="Arial" w:hAnsi="Arial" w:cs="Arial"/>
          <w:i/>
        </w:rPr>
        <w:t>Thomas Jobson</w:t>
      </w:r>
      <w:ins w:id="4" w:author="Riley" w:date="2015-02-19T17:02:00Z">
        <w:r w:rsidR="001913C2">
          <w:rPr>
            <w:rFonts w:ascii="Arial" w:hAnsi="Arial" w:cs="Arial"/>
            <w:i/>
          </w:rPr>
          <w:t>, Professor - WSU</w:t>
        </w:r>
      </w:ins>
    </w:p>
    <w:p w:rsidR="004142CB" w:rsidRPr="004142CB" w:rsidRDefault="004142CB" w:rsidP="004142CB">
      <w:pPr>
        <w:spacing w:line="240" w:lineRule="auto"/>
        <w:contextualSpacing/>
        <w:jc w:val="right"/>
        <w:rPr>
          <w:rFonts w:ascii="Arial" w:hAnsi="Arial" w:cs="Arial"/>
          <w:i/>
        </w:rPr>
      </w:pPr>
      <w:r w:rsidRPr="004142CB">
        <w:rPr>
          <w:rFonts w:ascii="Arial" w:hAnsi="Arial" w:cs="Arial"/>
          <w:i/>
        </w:rPr>
        <w:t>Serena Chung</w:t>
      </w:r>
      <w:ins w:id="5" w:author="Riley" w:date="2015-02-19T17:03:00Z">
        <w:r w:rsidR="001913C2">
          <w:rPr>
            <w:rFonts w:ascii="Arial" w:hAnsi="Arial" w:cs="Arial"/>
            <w:i/>
          </w:rPr>
          <w:t>, Research Assistant Professor - WSU</w:t>
        </w:r>
      </w:ins>
    </w:p>
    <w:p w:rsidR="004142CB" w:rsidRPr="004142CB" w:rsidRDefault="004142CB" w:rsidP="004142CB">
      <w:pPr>
        <w:spacing w:line="240" w:lineRule="auto"/>
        <w:contextualSpacing/>
        <w:jc w:val="right"/>
        <w:rPr>
          <w:rFonts w:ascii="Arial" w:hAnsi="Arial" w:cs="Arial"/>
          <w:i/>
        </w:rPr>
      </w:pPr>
      <w:r w:rsidRPr="004142CB">
        <w:rPr>
          <w:rFonts w:ascii="Arial" w:hAnsi="Arial" w:cs="Arial"/>
          <w:i/>
        </w:rPr>
        <w:t>Patrick O’Keeffe</w:t>
      </w:r>
      <w:ins w:id="6" w:author="Riley" w:date="2015-02-19T17:04:00Z">
        <w:r w:rsidR="001913C2">
          <w:rPr>
            <w:rFonts w:ascii="Arial" w:hAnsi="Arial" w:cs="Arial"/>
            <w:i/>
          </w:rPr>
          <w:t>, WSU</w:t>
        </w:r>
      </w:ins>
    </w:p>
    <w:p w:rsidR="004142CB" w:rsidRPr="004142CB" w:rsidRDefault="004142CB" w:rsidP="004142CB">
      <w:pPr>
        <w:spacing w:line="240" w:lineRule="auto"/>
        <w:contextualSpacing/>
        <w:jc w:val="right"/>
        <w:rPr>
          <w:rFonts w:ascii="Arial" w:hAnsi="Arial" w:cs="Arial"/>
          <w:i/>
        </w:rPr>
      </w:pPr>
      <w:r w:rsidRPr="004142CB">
        <w:rPr>
          <w:rFonts w:ascii="Arial" w:hAnsi="Arial" w:cs="Arial"/>
          <w:i/>
        </w:rPr>
        <w:t>Jennifer Hinds</w:t>
      </w:r>
      <w:ins w:id="7" w:author="Riley" w:date="2015-02-19T17:02:00Z">
        <w:r w:rsidR="001913C2">
          <w:rPr>
            <w:rFonts w:ascii="Arial" w:hAnsi="Arial" w:cs="Arial"/>
            <w:i/>
          </w:rPr>
          <w:t>, Northwest Knowledge Network - UI</w:t>
        </w:r>
      </w:ins>
    </w:p>
    <w:p w:rsidR="004142CB" w:rsidRDefault="004142CB" w:rsidP="004142CB">
      <w:pPr>
        <w:spacing w:line="240" w:lineRule="auto"/>
        <w:contextualSpacing/>
        <w:jc w:val="right"/>
        <w:rPr>
          <w:rFonts w:ascii="Arial" w:hAnsi="Arial" w:cs="Arial"/>
        </w:rPr>
      </w:pPr>
    </w:p>
    <w:p w:rsidR="004142CB" w:rsidRDefault="004142CB" w:rsidP="004142CB">
      <w:pPr>
        <w:spacing w:line="240" w:lineRule="auto"/>
        <w:contextualSpacing/>
        <w:jc w:val="right"/>
        <w:rPr>
          <w:rFonts w:ascii="Arial" w:hAnsi="Arial" w:cs="Arial"/>
        </w:rPr>
      </w:pPr>
      <w:r>
        <w:rPr>
          <w:rFonts w:ascii="Arial" w:hAnsi="Arial" w:cs="Arial"/>
        </w:rPr>
        <w:t>Instructor:</w:t>
      </w:r>
    </w:p>
    <w:p w:rsidR="004142CB" w:rsidRPr="004142CB" w:rsidRDefault="004142CB" w:rsidP="004142CB">
      <w:pPr>
        <w:spacing w:line="240" w:lineRule="auto"/>
        <w:contextualSpacing/>
        <w:jc w:val="right"/>
        <w:rPr>
          <w:rFonts w:ascii="Arial" w:hAnsi="Arial" w:cs="Arial"/>
          <w:i/>
        </w:rPr>
      </w:pPr>
      <w:r w:rsidRPr="004142CB">
        <w:rPr>
          <w:rFonts w:ascii="Arial" w:hAnsi="Arial" w:cs="Arial"/>
          <w:i/>
        </w:rPr>
        <w:t>Sepideh Mazrouee</w:t>
      </w:r>
    </w:p>
    <w:p w:rsidR="004142CB" w:rsidRDefault="004142CB" w:rsidP="004142CB">
      <w:pPr>
        <w:spacing w:line="240" w:lineRule="auto"/>
        <w:contextualSpacing/>
        <w:jc w:val="right"/>
        <w:rPr>
          <w:rFonts w:ascii="Arial" w:hAnsi="Arial" w:cs="Arial"/>
        </w:rPr>
      </w:pPr>
    </w:p>
    <w:p w:rsidR="004142CB" w:rsidRDefault="004142CB" w:rsidP="004142CB">
      <w:pPr>
        <w:spacing w:line="240" w:lineRule="auto"/>
        <w:contextualSpacing/>
        <w:jc w:val="right"/>
        <w:rPr>
          <w:rFonts w:ascii="Arial" w:hAnsi="Arial" w:cs="Arial"/>
        </w:rPr>
      </w:pPr>
      <w:r>
        <w:rPr>
          <w:rFonts w:ascii="Arial" w:hAnsi="Arial" w:cs="Arial"/>
        </w:rPr>
        <w:t>Course:</w:t>
      </w:r>
    </w:p>
    <w:p w:rsidR="004142CB" w:rsidRDefault="004142CB" w:rsidP="004142CB">
      <w:pPr>
        <w:spacing w:line="240" w:lineRule="auto"/>
        <w:contextualSpacing/>
        <w:jc w:val="right"/>
        <w:rPr>
          <w:rFonts w:ascii="Arial" w:hAnsi="Arial" w:cs="Arial"/>
        </w:rPr>
      </w:pPr>
      <w:r>
        <w:rPr>
          <w:rFonts w:ascii="Arial" w:hAnsi="Arial" w:cs="Arial"/>
        </w:rPr>
        <w:t>CPTS 421</w:t>
      </w:r>
    </w:p>
    <w:p w:rsidR="004142CB" w:rsidRDefault="004142CB" w:rsidP="004142CB">
      <w:pPr>
        <w:spacing w:line="240" w:lineRule="auto"/>
        <w:contextualSpacing/>
        <w:jc w:val="right"/>
        <w:rPr>
          <w:rFonts w:ascii="Arial" w:hAnsi="Arial" w:cs="Arial"/>
        </w:rPr>
      </w:pPr>
    </w:p>
    <w:p w:rsidR="004142CB" w:rsidRDefault="004142CB" w:rsidP="004142CB">
      <w:pPr>
        <w:spacing w:line="240" w:lineRule="auto"/>
        <w:contextualSpacing/>
        <w:jc w:val="right"/>
        <w:rPr>
          <w:rFonts w:ascii="Arial" w:hAnsi="Arial" w:cs="Arial"/>
        </w:rPr>
      </w:pPr>
    </w:p>
    <w:p w:rsidR="004142CB" w:rsidRDefault="004142CB" w:rsidP="004142CB">
      <w:pPr>
        <w:spacing w:line="240" w:lineRule="auto"/>
        <w:contextualSpacing/>
        <w:jc w:val="right"/>
        <w:rPr>
          <w:rFonts w:ascii="Arial" w:hAnsi="Arial" w:cs="Arial"/>
        </w:rPr>
      </w:pPr>
    </w:p>
    <w:p w:rsidR="004142CB" w:rsidRDefault="004142CB" w:rsidP="004142CB">
      <w:pPr>
        <w:spacing w:line="240" w:lineRule="auto"/>
        <w:contextualSpacing/>
        <w:jc w:val="right"/>
        <w:rPr>
          <w:rFonts w:ascii="Arial" w:hAnsi="Arial" w:cs="Arial"/>
        </w:rPr>
      </w:pPr>
    </w:p>
    <w:p w:rsidR="004142CB" w:rsidRDefault="004142CB" w:rsidP="004142CB">
      <w:pPr>
        <w:spacing w:line="240" w:lineRule="auto"/>
        <w:contextualSpacing/>
        <w:jc w:val="right"/>
        <w:rPr>
          <w:rFonts w:ascii="Arial" w:hAnsi="Arial" w:cs="Arial"/>
        </w:rPr>
      </w:pPr>
    </w:p>
    <w:p w:rsidR="004142CB" w:rsidRDefault="004142CB" w:rsidP="004142CB">
      <w:pPr>
        <w:spacing w:line="240" w:lineRule="auto"/>
        <w:contextualSpacing/>
        <w:jc w:val="right"/>
        <w:rPr>
          <w:rFonts w:ascii="Arial" w:hAnsi="Arial" w:cs="Arial"/>
        </w:rPr>
      </w:pPr>
    </w:p>
    <w:p w:rsidR="004142CB" w:rsidRDefault="004142CB" w:rsidP="004142CB">
      <w:pPr>
        <w:spacing w:line="240" w:lineRule="auto"/>
        <w:contextualSpacing/>
        <w:jc w:val="right"/>
        <w:rPr>
          <w:rFonts w:ascii="Arial" w:hAnsi="Arial" w:cs="Arial"/>
        </w:rPr>
      </w:pPr>
    </w:p>
    <w:p w:rsidR="004142CB" w:rsidRDefault="004142CB" w:rsidP="004142CB">
      <w:pPr>
        <w:spacing w:line="240" w:lineRule="auto"/>
        <w:contextualSpacing/>
        <w:jc w:val="right"/>
        <w:rPr>
          <w:rFonts w:ascii="Arial" w:hAnsi="Arial" w:cs="Arial"/>
        </w:rPr>
      </w:pPr>
      <w:r>
        <w:rPr>
          <w:rFonts w:ascii="Arial" w:hAnsi="Arial" w:cs="Arial"/>
        </w:rPr>
        <w:t>Date Submitted: 2/7/15</w:t>
      </w:r>
    </w:p>
    <w:p w:rsidR="00306119" w:rsidRDefault="00306119" w:rsidP="00AD7F91">
      <w:pPr>
        <w:spacing w:line="240" w:lineRule="auto"/>
        <w:contextualSpacing/>
        <w:jc w:val="center"/>
        <w:rPr>
          <w:rFonts w:ascii="Arial" w:hAnsi="Arial" w:cs="Arial"/>
        </w:rPr>
      </w:pPr>
    </w:p>
    <w:p w:rsidR="00306119" w:rsidRDefault="00306119" w:rsidP="00AD7F91">
      <w:pPr>
        <w:spacing w:line="240" w:lineRule="auto"/>
        <w:contextualSpacing/>
        <w:jc w:val="center"/>
        <w:rPr>
          <w:rFonts w:ascii="Arial" w:hAnsi="Arial" w:cs="Arial"/>
        </w:rPr>
      </w:pPr>
    </w:p>
    <w:p w:rsidR="00306119" w:rsidRDefault="00306119" w:rsidP="004142CB">
      <w:pPr>
        <w:spacing w:line="240" w:lineRule="auto"/>
        <w:contextualSpacing/>
        <w:rPr>
          <w:rFonts w:ascii="Arial" w:hAnsi="Arial" w:cs="Arial"/>
        </w:rPr>
      </w:pPr>
    </w:p>
    <w:p w:rsidR="006C353D" w:rsidRPr="004142CB" w:rsidRDefault="00AD7F91" w:rsidP="00AD7F91">
      <w:pPr>
        <w:spacing w:line="240" w:lineRule="auto"/>
        <w:contextualSpacing/>
        <w:jc w:val="center"/>
        <w:rPr>
          <w:rFonts w:ascii="Arial" w:hAnsi="Arial" w:cs="Arial"/>
          <w:b/>
          <w:sz w:val="28"/>
          <w:szCs w:val="28"/>
        </w:rPr>
      </w:pPr>
      <w:r w:rsidRPr="004142CB">
        <w:rPr>
          <w:rFonts w:ascii="Arial" w:hAnsi="Arial" w:cs="Arial"/>
          <w:b/>
          <w:sz w:val="28"/>
          <w:szCs w:val="28"/>
        </w:rPr>
        <w:t>1. Project Description and Clarification</w:t>
      </w:r>
    </w:p>
    <w:p w:rsidR="00AD7F91" w:rsidRDefault="00AD7F91" w:rsidP="00AD7F91">
      <w:pPr>
        <w:spacing w:line="240" w:lineRule="auto"/>
        <w:contextualSpacing/>
        <w:rPr>
          <w:rFonts w:ascii="Arial" w:hAnsi="Arial" w:cs="Arial"/>
        </w:rPr>
      </w:pPr>
    </w:p>
    <w:p w:rsidR="00AD7F91" w:rsidRPr="004142CB" w:rsidRDefault="00AD7F91" w:rsidP="00AD7F91">
      <w:pPr>
        <w:spacing w:line="240" w:lineRule="auto"/>
        <w:contextualSpacing/>
        <w:rPr>
          <w:rFonts w:ascii="Arial" w:hAnsi="Arial" w:cs="Arial"/>
          <w:b/>
        </w:rPr>
      </w:pPr>
      <w:r w:rsidRPr="004142CB">
        <w:rPr>
          <w:rFonts w:ascii="Arial" w:hAnsi="Arial" w:cs="Arial"/>
          <w:b/>
        </w:rPr>
        <w:t>1.1 Review of Literature</w:t>
      </w:r>
    </w:p>
    <w:p w:rsidR="004142CB" w:rsidRDefault="004142CB" w:rsidP="00AD7F91">
      <w:pPr>
        <w:spacing w:line="240" w:lineRule="auto"/>
        <w:contextualSpacing/>
        <w:rPr>
          <w:rFonts w:ascii="Arial" w:hAnsi="Arial" w:cs="Arial"/>
        </w:rPr>
      </w:pPr>
    </w:p>
    <w:p w:rsidR="00AD7F91" w:rsidRDefault="009509F5" w:rsidP="00C974A8">
      <w:pPr>
        <w:spacing w:line="240" w:lineRule="auto"/>
        <w:ind w:firstLine="720"/>
        <w:contextualSpacing/>
        <w:jc w:val="both"/>
        <w:rPr>
          <w:rFonts w:ascii="Arial" w:hAnsi="Arial" w:cs="Arial"/>
        </w:rPr>
      </w:pPr>
      <w:del w:id="8" w:author="Riley" w:date="2015-02-19T15:38:00Z">
        <w:r w:rsidDel="00575DDE">
          <w:rPr>
            <w:rFonts w:ascii="Arial" w:hAnsi="Arial" w:cs="Arial"/>
          </w:rPr>
          <w:delText xml:space="preserve">The majority of information that we needed in order to begin to develop a mobile application for the AIRPACT system </w:delText>
        </w:r>
        <w:r w:rsidR="00B123F8" w:rsidDel="00575DDE">
          <w:rPr>
            <w:rFonts w:ascii="Arial" w:hAnsi="Arial" w:cs="Arial"/>
          </w:rPr>
          <w:delText>was found through studying the AIRPACT website.  Through their website, we are able to better understand what the AIRPACT system does and what kind of information it provides to users.  This was integral for us</w:delText>
        </w:r>
        <w:r w:rsidR="00C974A8" w:rsidDel="00575DDE">
          <w:rPr>
            <w:rFonts w:ascii="Arial" w:hAnsi="Arial" w:cs="Arial"/>
          </w:rPr>
          <w:delText xml:space="preserve"> so we could determine </w:delText>
        </w:r>
        <w:r w:rsidR="00B123F8" w:rsidDel="00575DDE">
          <w:rPr>
            <w:rFonts w:ascii="Arial" w:hAnsi="Arial" w:cs="Arial"/>
          </w:rPr>
          <w:delText xml:space="preserve">major requirements the mobile application should have.  </w:delText>
        </w:r>
      </w:del>
      <w:r w:rsidR="00B123F8">
        <w:rPr>
          <w:rFonts w:ascii="Arial" w:hAnsi="Arial" w:cs="Arial"/>
        </w:rPr>
        <w:t>The main focus of the AIRPACT system is to provide future forecast</w:t>
      </w:r>
      <w:r w:rsidR="00C974A8">
        <w:rPr>
          <w:rFonts w:ascii="Arial" w:hAnsi="Arial" w:cs="Arial"/>
        </w:rPr>
        <w:t>s</w:t>
      </w:r>
      <w:r w:rsidR="00B123F8">
        <w:rPr>
          <w:rFonts w:ascii="Arial" w:hAnsi="Arial" w:cs="Arial"/>
        </w:rPr>
        <w:t xml:space="preserve"> of predicted air quality values for a variety of pollutants including but not limit</w:t>
      </w:r>
      <w:r w:rsidR="00C974A8">
        <w:rPr>
          <w:rFonts w:ascii="Arial" w:hAnsi="Arial" w:cs="Arial"/>
        </w:rPr>
        <w:t>ed to PM2.5 and Ozone</w:t>
      </w:r>
      <w:r w:rsidR="00B123F8">
        <w:rPr>
          <w:rFonts w:ascii="Arial" w:hAnsi="Arial" w:cs="Arial"/>
        </w:rPr>
        <w:t xml:space="preserve">.  </w:t>
      </w:r>
      <w:del w:id="9" w:author="Riley" w:date="2015-02-19T15:39:00Z">
        <w:r w:rsidR="00B123F8" w:rsidDel="00575DDE">
          <w:rPr>
            <w:rFonts w:ascii="Arial" w:hAnsi="Arial" w:cs="Arial"/>
          </w:rPr>
          <w:delText>This leads us to determine that the main focus of the mobile app will be to di</w:delText>
        </w:r>
        <w:r w:rsidR="00C974A8" w:rsidDel="00575DDE">
          <w:rPr>
            <w:rFonts w:ascii="Arial" w:hAnsi="Arial" w:cs="Arial"/>
          </w:rPr>
          <w:delText xml:space="preserve">splay these future casts to </w:delText>
        </w:r>
        <w:r w:rsidR="00B123F8" w:rsidDel="00575DDE">
          <w:rPr>
            <w:rFonts w:ascii="Arial" w:hAnsi="Arial" w:cs="Arial"/>
          </w:rPr>
          <w:delText>users.  Through their website, w</w:delText>
        </w:r>
      </w:del>
      <w:del w:id="10" w:author="Riley" w:date="2015-02-19T15:40:00Z">
        <w:r w:rsidR="00B123F8" w:rsidDel="00575DDE">
          <w:rPr>
            <w:rFonts w:ascii="Arial" w:hAnsi="Arial" w:cs="Arial"/>
          </w:rPr>
          <w:delText xml:space="preserve">e also know that </w:delText>
        </w:r>
      </w:del>
      <w:ins w:id="11" w:author="Riley" w:date="2015-02-19T15:40:00Z">
        <w:r w:rsidR="00575DDE">
          <w:rPr>
            <w:rFonts w:ascii="Arial" w:hAnsi="Arial" w:cs="Arial"/>
          </w:rPr>
          <w:t xml:space="preserve">The </w:t>
        </w:r>
      </w:ins>
      <w:r w:rsidR="00B123F8">
        <w:rPr>
          <w:rFonts w:ascii="Arial" w:hAnsi="Arial" w:cs="Arial"/>
        </w:rPr>
        <w:t>AIRPACT</w:t>
      </w:r>
      <w:ins w:id="12" w:author="Riley" w:date="2015-02-19T15:40:00Z">
        <w:r w:rsidR="00575DDE">
          <w:rPr>
            <w:rFonts w:ascii="Arial" w:hAnsi="Arial" w:cs="Arial"/>
          </w:rPr>
          <w:t xml:space="preserve"> system’s domain</w:t>
        </w:r>
      </w:ins>
      <w:del w:id="13" w:author="Riley" w:date="2015-02-19T15:40:00Z">
        <w:r w:rsidR="00B123F8" w:rsidDel="00575DDE">
          <w:rPr>
            <w:rFonts w:ascii="Arial" w:hAnsi="Arial" w:cs="Arial"/>
          </w:rPr>
          <w:delText xml:space="preserve"> is only used for</w:delText>
        </w:r>
      </w:del>
      <w:ins w:id="14" w:author="Riley" w:date="2015-02-19T15:40:00Z">
        <w:r w:rsidR="00575DDE">
          <w:rPr>
            <w:rFonts w:ascii="Arial" w:hAnsi="Arial" w:cs="Arial"/>
          </w:rPr>
          <w:t xml:space="preserve"> is restricted to</w:t>
        </w:r>
      </w:ins>
      <w:r w:rsidR="00B123F8">
        <w:rPr>
          <w:rFonts w:ascii="Arial" w:hAnsi="Arial" w:cs="Arial"/>
        </w:rPr>
        <w:t xml:space="preserve"> the Pacific Northwest region of the United States including Washington, Idaho and Oregon. </w:t>
      </w:r>
      <w:del w:id="15" w:author="Riley" w:date="2015-02-19T15:41:00Z">
        <w:r w:rsidR="00B123F8" w:rsidDel="00575DDE">
          <w:rPr>
            <w:rFonts w:ascii="Arial" w:hAnsi="Arial" w:cs="Arial"/>
          </w:rPr>
          <w:delText xml:space="preserve"> Thus, the application should be focused on this region and the individual locations within it.  </w:delText>
        </w:r>
      </w:del>
      <w:r w:rsidR="00B123F8">
        <w:rPr>
          <w:rFonts w:ascii="Arial" w:hAnsi="Arial" w:cs="Arial"/>
        </w:rPr>
        <w:t xml:space="preserve">The </w:t>
      </w:r>
      <w:del w:id="16" w:author="Riley" w:date="2015-02-19T17:05:00Z">
        <w:r w:rsidR="00B123F8" w:rsidDel="001913C2">
          <w:rPr>
            <w:rFonts w:ascii="Arial" w:hAnsi="Arial" w:cs="Arial"/>
          </w:rPr>
          <w:delText xml:space="preserve">AIRPACT </w:delText>
        </w:r>
      </w:del>
      <w:r w:rsidR="00B123F8">
        <w:rPr>
          <w:rFonts w:ascii="Arial" w:hAnsi="Arial" w:cs="Arial"/>
        </w:rPr>
        <w:t xml:space="preserve">system </w:t>
      </w:r>
      <w:r w:rsidR="000C416E">
        <w:rPr>
          <w:rFonts w:ascii="Arial" w:hAnsi="Arial" w:cs="Arial"/>
        </w:rPr>
        <w:t>provides future forecasts hourly for up to 48 hours for numer</w:t>
      </w:r>
      <w:r w:rsidR="00C974A8">
        <w:rPr>
          <w:rFonts w:ascii="Arial" w:hAnsi="Arial" w:cs="Arial"/>
        </w:rPr>
        <w:t>ous different pollutants and it</w:t>
      </w:r>
      <w:r w:rsidR="000C416E">
        <w:rPr>
          <w:rFonts w:ascii="Arial" w:hAnsi="Arial" w:cs="Arial"/>
        </w:rPr>
        <w:t xml:space="preserve"> display</w:t>
      </w:r>
      <w:r w:rsidR="00C974A8">
        <w:rPr>
          <w:rFonts w:ascii="Arial" w:hAnsi="Arial" w:cs="Arial"/>
        </w:rPr>
        <w:t>s</w:t>
      </w:r>
      <w:r w:rsidR="000C416E">
        <w:rPr>
          <w:rFonts w:ascii="Arial" w:hAnsi="Arial" w:cs="Arial"/>
        </w:rPr>
        <w:t xml:space="preserve"> this information through </w:t>
      </w:r>
      <w:ins w:id="17" w:author="Riley" w:date="2015-02-19T15:42:00Z">
        <w:r w:rsidR="00575DDE">
          <w:rPr>
            <w:rFonts w:ascii="Arial" w:hAnsi="Arial" w:cs="Arial"/>
          </w:rPr>
          <w:t xml:space="preserve">the use of several different layers in </w:t>
        </w:r>
      </w:ins>
      <w:r w:rsidR="000C416E">
        <w:rPr>
          <w:rFonts w:ascii="Arial" w:hAnsi="Arial" w:cs="Arial"/>
        </w:rPr>
        <w:t>Google Maps.  There are a wide variety of graphics products offered through the AIRPACT website ranging from future forecast of certain emissions across the region to charts detailing the past performance of the</w:t>
      </w:r>
      <w:ins w:id="18" w:author="Riley" w:date="2015-02-19T17:06:00Z">
        <w:r w:rsidR="001913C2">
          <w:rPr>
            <w:rFonts w:ascii="Arial" w:hAnsi="Arial" w:cs="Arial"/>
          </w:rPr>
          <w:t xml:space="preserve">ir models </w:t>
        </w:r>
      </w:ins>
      <w:del w:id="19" w:author="Riley" w:date="2015-02-19T17:06:00Z">
        <w:r w:rsidR="000C416E" w:rsidDel="001913C2">
          <w:rPr>
            <w:rFonts w:ascii="Arial" w:hAnsi="Arial" w:cs="Arial"/>
          </w:rPr>
          <w:delText xml:space="preserve"> AIRP</w:delText>
        </w:r>
      </w:del>
      <w:del w:id="20" w:author="Riley" w:date="2015-02-19T17:05:00Z">
        <w:r w:rsidR="000C416E" w:rsidDel="001913C2">
          <w:rPr>
            <w:rFonts w:ascii="Arial" w:hAnsi="Arial" w:cs="Arial"/>
          </w:rPr>
          <w:delText xml:space="preserve">ACT system </w:delText>
        </w:r>
      </w:del>
      <w:del w:id="21" w:author="Riley" w:date="2015-02-19T15:43:00Z">
        <w:r w:rsidR="000C416E" w:rsidDel="00AA27A4">
          <w:rPr>
            <w:rFonts w:ascii="Arial" w:hAnsi="Arial" w:cs="Arial"/>
          </w:rPr>
          <w:delText>versus</w:delText>
        </w:r>
      </w:del>
      <w:ins w:id="22" w:author="Riley" w:date="2015-02-19T15:43:00Z">
        <w:r w:rsidR="00AA27A4">
          <w:rPr>
            <w:rFonts w:ascii="Arial" w:hAnsi="Arial" w:cs="Arial"/>
          </w:rPr>
          <w:t>compared to</w:t>
        </w:r>
      </w:ins>
      <w:r w:rsidR="000C416E">
        <w:rPr>
          <w:rFonts w:ascii="Arial" w:hAnsi="Arial" w:cs="Arial"/>
        </w:rPr>
        <w:t xml:space="preserve"> actual observed results at sensors.  </w:t>
      </w:r>
      <w:del w:id="23" w:author="Riley" w:date="2015-02-19T15:43:00Z">
        <w:r w:rsidR="000C416E" w:rsidDel="00AA27A4">
          <w:rPr>
            <w:rFonts w:ascii="Arial" w:hAnsi="Arial" w:cs="Arial"/>
          </w:rPr>
          <w:delText xml:space="preserve">One of their main sources of data for driving their model predictions is the use of sensors placed around the Pacific Northwest.  </w:delText>
        </w:r>
      </w:del>
      <w:del w:id="24" w:author="Riley" w:date="2015-02-19T15:44:00Z">
        <w:r w:rsidR="000C416E" w:rsidDel="00AA27A4">
          <w:rPr>
            <w:rFonts w:ascii="Arial" w:hAnsi="Arial" w:cs="Arial"/>
          </w:rPr>
          <w:delText xml:space="preserve">Some of these are AIRNOW sites and these sites take critical observations of pollutants that AIRPACT then uses for its forecasts.  These sensors are vital to the system and so we should try to incorporate data about these sites to the users on the mobile application.  </w:delText>
        </w:r>
      </w:del>
      <w:ins w:id="25" w:author="Riley" w:date="2015-02-19T15:44:00Z">
        <w:r w:rsidR="00AA27A4">
          <w:rPr>
            <w:rFonts w:ascii="Arial" w:hAnsi="Arial" w:cs="Arial"/>
          </w:rPr>
          <w:t xml:space="preserve">Important observations are made at numerous AIRNOW sensors places </w:t>
        </w:r>
      </w:ins>
      <w:ins w:id="26" w:author="Riley" w:date="2015-02-19T15:45:00Z">
        <w:r w:rsidR="00AA27A4">
          <w:rPr>
            <w:rFonts w:ascii="Arial" w:hAnsi="Arial" w:cs="Arial"/>
          </w:rPr>
          <w:t>around</w:t>
        </w:r>
      </w:ins>
      <w:ins w:id="27" w:author="Riley" w:date="2015-02-19T15:44:00Z">
        <w:r w:rsidR="00AA27A4">
          <w:rPr>
            <w:rFonts w:ascii="Arial" w:hAnsi="Arial" w:cs="Arial"/>
          </w:rPr>
          <w:t xml:space="preserve"> the Pacific Northwest region</w:t>
        </w:r>
      </w:ins>
      <w:ins w:id="28" w:author="Riley" w:date="2015-02-19T15:45:00Z">
        <w:r w:rsidR="00AA27A4">
          <w:rPr>
            <w:rFonts w:ascii="Arial" w:hAnsi="Arial" w:cs="Arial"/>
          </w:rPr>
          <w:t xml:space="preserve">.  These sensors are a vital part of the AIRPACT system as it allows users to compare the predicted values made by AIRPACT against the observed values at the AIRNOW sites.  This provides a user with the ability to determine how accurate the AIRPACT system has been running at that site within the past week or more.  </w:t>
        </w:r>
      </w:ins>
      <w:del w:id="29" w:author="Riley" w:date="2015-02-19T15:48:00Z">
        <w:r w:rsidR="000C416E" w:rsidDel="00AA27A4">
          <w:rPr>
            <w:rFonts w:ascii="Arial" w:hAnsi="Arial" w:cs="Arial"/>
          </w:rPr>
          <w:delText xml:space="preserve">Through a detailed review of the AIRPACT website, we are able to begin planning what data needs to be displayed through our mobile application.  </w:delText>
        </w:r>
      </w:del>
      <w:ins w:id="30" w:author="Riley" w:date="2015-02-19T15:48:00Z">
        <w:r w:rsidR="00AA27A4">
          <w:rPr>
            <w:rFonts w:ascii="Arial" w:hAnsi="Arial" w:cs="Arial"/>
          </w:rPr>
          <w:t>An in-depth review of the AIRPACT website provides us with the most important details regarding the AIRPACT system and which of their products should be displayed through a mobile application.</w:t>
        </w:r>
      </w:ins>
    </w:p>
    <w:p w:rsidR="00621122" w:rsidRDefault="000C416E" w:rsidP="00621122">
      <w:pPr>
        <w:spacing w:line="240" w:lineRule="auto"/>
        <w:contextualSpacing/>
        <w:jc w:val="both"/>
        <w:rPr>
          <w:rFonts w:ascii="Arial" w:hAnsi="Arial" w:cs="Arial"/>
        </w:rPr>
      </w:pPr>
      <w:r>
        <w:rPr>
          <w:rFonts w:ascii="Arial" w:hAnsi="Arial" w:cs="Arial"/>
        </w:rPr>
        <w:tab/>
      </w:r>
      <w:del w:id="31" w:author="Riley" w:date="2015-02-19T15:49:00Z">
        <w:r w:rsidDel="00AA27A4">
          <w:rPr>
            <w:rFonts w:ascii="Arial" w:hAnsi="Arial" w:cs="Arial"/>
          </w:rPr>
          <w:delText xml:space="preserve">The review of the AIRPACT site supplied us with information regarding what data products they provide to their users and thus what data we should or should not be adding in to our mobile application.  We also need our application to be user friendly and </w:delText>
        </w:r>
        <w:r w:rsidR="00345FE2" w:rsidDel="00AA27A4">
          <w:rPr>
            <w:rFonts w:ascii="Arial" w:hAnsi="Arial" w:cs="Arial"/>
          </w:rPr>
          <w:delText xml:space="preserve">a product that will be used by as many consumers as possible.  </w:delText>
        </w:r>
      </w:del>
      <w:r w:rsidR="00345FE2">
        <w:rPr>
          <w:rFonts w:ascii="Arial" w:hAnsi="Arial" w:cs="Arial"/>
        </w:rPr>
        <w:t xml:space="preserve">We decided to review other air quality mobile applications provided to the public to help determine what kind of features could lead to our product being better exposed and used by the public.  Through a review of numerous air quality apps available on the market, we are better able to determine what additional features should be added to our application.  The majority of these applications offer information that describes the color coded system the </w:t>
      </w:r>
      <w:r w:rsidR="00E344B1">
        <w:rPr>
          <w:rFonts w:ascii="Arial" w:hAnsi="Arial" w:cs="Arial"/>
        </w:rPr>
        <w:t>Environmental</w:t>
      </w:r>
      <w:r w:rsidR="00345FE2">
        <w:rPr>
          <w:rFonts w:ascii="Arial" w:hAnsi="Arial" w:cs="Arial"/>
        </w:rPr>
        <w:t xml:space="preserve"> Protection Agency</w:t>
      </w:r>
      <w:ins w:id="32" w:author="Riley" w:date="2015-02-19T17:06:00Z">
        <w:r w:rsidR="001913C2">
          <w:rPr>
            <w:rFonts w:ascii="Arial" w:hAnsi="Arial" w:cs="Arial"/>
          </w:rPr>
          <w:t xml:space="preserve"> </w:t>
        </w:r>
      </w:ins>
      <w:ins w:id="33" w:author="Riley" w:date="2015-02-19T15:51:00Z">
        <w:r w:rsidR="00AA27A4">
          <w:rPr>
            <w:rFonts w:ascii="Arial" w:hAnsi="Arial" w:cs="Arial"/>
          </w:rPr>
          <w:t>(EPA)</w:t>
        </w:r>
      </w:ins>
      <w:r w:rsidR="00345FE2">
        <w:rPr>
          <w:rFonts w:ascii="Arial" w:hAnsi="Arial" w:cs="Arial"/>
        </w:rPr>
        <w:t xml:space="preserve"> uses to </w:t>
      </w:r>
      <w:r w:rsidR="00E344B1">
        <w:rPr>
          <w:rFonts w:ascii="Arial" w:hAnsi="Arial" w:cs="Arial"/>
        </w:rPr>
        <w:t xml:space="preserve">describe what the air quality means to a user.  </w:t>
      </w:r>
      <w:ins w:id="34" w:author="Riley" w:date="2015-02-19T15:51:00Z">
        <w:r w:rsidR="00AA27A4">
          <w:rPr>
            <w:rFonts w:ascii="Arial" w:hAnsi="Arial" w:cs="Arial"/>
          </w:rPr>
          <w:t>They use a value called the Air Quality Index</w:t>
        </w:r>
      </w:ins>
      <w:ins w:id="35" w:author="Riley" w:date="2015-02-19T17:06:00Z">
        <w:r w:rsidR="001913C2">
          <w:rPr>
            <w:rFonts w:ascii="Arial" w:hAnsi="Arial" w:cs="Arial"/>
          </w:rPr>
          <w:t xml:space="preserve"> </w:t>
        </w:r>
      </w:ins>
      <w:ins w:id="36" w:author="Riley" w:date="2015-02-19T15:51:00Z">
        <w:r w:rsidR="00AA27A4">
          <w:rPr>
            <w:rFonts w:ascii="Arial" w:hAnsi="Arial" w:cs="Arial"/>
          </w:rPr>
          <w:t xml:space="preserve">(AQI) with a color coded display that allows a person to easily determine what the air quality is like at their location.  The color code references to a scale </w:t>
        </w:r>
      </w:ins>
      <w:ins w:id="37" w:author="Riley" w:date="2015-02-19T15:52:00Z">
        <w:r w:rsidR="00AA27A4">
          <w:rPr>
            <w:rFonts w:ascii="Arial" w:hAnsi="Arial" w:cs="Arial"/>
          </w:rPr>
          <w:t>used by the EPA that explains what the AQI means in terms of health implications.</w:t>
        </w:r>
      </w:ins>
      <w:ins w:id="38" w:author="Riley" w:date="2015-02-19T15:53:00Z">
        <w:r w:rsidR="00AA27A4">
          <w:rPr>
            <w:rFonts w:ascii="Arial" w:hAnsi="Arial" w:cs="Arial"/>
          </w:rPr>
          <w:t xml:space="preserve">  </w:t>
        </w:r>
      </w:ins>
      <w:del w:id="39" w:author="Riley" w:date="2015-02-19T15:54:00Z">
        <w:r w:rsidR="00E344B1" w:rsidDel="00D640DE">
          <w:rPr>
            <w:rFonts w:ascii="Arial" w:hAnsi="Arial" w:cs="Arial"/>
          </w:rPr>
          <w:delText>This is a feature our application will need to have.</w:delText>
        </w:r>
      </w:del>
      <w:r w:rsidR="00E344B1">
        <w:rPr>
          <w:rFonts w:ascii="Arial" w:hAnsi="Arial" w:cs="Arial"/>
        </w:rPr>
        <w:t xml:space="preserve">  The most popular application currently on the market is the AIRNOW app provided by the EPA.  This application has a very simplified U</w:t>
      </w:r>
      <w:ins w:id="40" w:author="Riley" w:date="2015-02-19T15:54:00Z">
        <w:r w:rsidR="00D640DE">
          <w:rPr>
            <w:rFonts w:ascii="Arial" w:hAnsi="Arial" w:cs="Arial"/>
          </w:rPr>
          <w:t xml:space="preserve">ser </w:t>
        </w:r>
      </w:ins>
      <w:r w:rsidR="00E344B1">
        <w:rPr>
          <w:rFonts w:ascii="Arial" w:hAnsi="Arial" w:cs="Arial"/>
        </w:rPr>
        <w:t>I</w:t>
      </w:r>
      <w:ins w:id="41" w:author="Riley" w:date="2015-02-19T15:54:00Z">
        <w:r w:rsidR="00D640DE">
          <w:rPr>
            <w:rFonts w:ascii="Arial" w:hAnsi="Arial" w:cs="Arial"/>
          </w:rPr>
          <w:t>nterface</w:t>
        </w:r>
      </w:ins>
      <w:r w:rsidR="00E344B1">
        <w:rPr>
          <w:rFonts w:ascii="Arial" w:hAnsi="Arial" w:cs="Arial"/>
        </w:rPr>
        <w:t xml:space="preserve"> that provides the user the air quality index for </w:t>
      </w:r>
      <w:del w:id="42" w:author="Riley" w:date="2015-02-19T15:54:00Z">
        <w:r w:rsidR="00E344B1" w:rsidDel="00D640DE">
          <w:rPr>
            <w:rFonts w:ascii="Arial" w:hAnsi="Arial" w:cs="Arial"/>
          </w:rPr>
          <w:delText xml:space="preserve">two of </w:delText>
        </w:r>
      </w:del>
      <w:r w:rsidR="00E344B1">
        <w:rPr>
          <w:rFonts w:ascii="Arial" w:hAnsi="Arial" w:cs="Arial"/>
        </w:rPr>
        <w:t xml:space="preserve">the </w:t>
      </w:r>
      <w:ins w:id="43" w:author="Riley" w:date="2015-02-19T15:54:00Z">
        <w:r w:rsidR="00D640DE">
          <w:rPr>
            <w:rFonts w:ascii="Arial" w:hAnsi="Arial" w:cs="Arial"/>
          </w:rPr>
          <w:t xml:space="preserve">two </w:t>
        </w:r>
      </w:ins>
      <w:r w:rsidR="00E344B1">
        <w:rPr>
          <w:rFonts w:ascii="Arial" w:hAnsi="Arial" w:cs="Arial"/>
        </w:rPr>
        <w:t>main pollutants of ozone and PM2.5 in a color coded bubble.  The user can then go to the scale provided in the application to determine what the color and index actually correspond to</w:t>
      </w:r>
      <w:ins w:id="44" w:author="Riley" w:date="2015-02-19T15:55:00Z">
        <w:r w:rsidR="00D640DE">
          <w:rPr>
            <w:rFonts w:ascii="Arial" w:hAnsi="Arial" w:cs="Arial"/>
          </w:rPr>
          <w:t>.</w:t>
        </w:r>
      </w:ins>
      <w:del w:id="45" w:author="Riley" w:date="2015-02-19T15:55:00Z">
        <w:r w:rsidR="00E344B1" w:rsidDel="00D640DE">
          <w:rPr>
            <w:rFonts w:ascii="Arial" w:hAnsi="Arial" w:cs="Arial"/>
          </w:rPr>
          <w:delText xml:space="preserve"> in regard to health concerns.</w:delText>
        </w:r>
      </w:del>
      <w:r w:rsidR="00E344B1">
        <w:rPr>
          <w:rFonts w:ascii="Arial" w:hAnsi="Arial" w:cs="Arial"/>
        </w:rPr>
        <w:t xml:space="preserve">  </w:t>
      </w:r>
      <w:r w:rsidR="004142CB">
        <w:rPr>
          <w:rFonts w:ascii="Arial" w:hAnsi="Arial" w:cs="Arial"/>
        </w:rPr>
        <w:t xml:space="preserve">Reading through the reviews for this application, it appears that one feature that users would have liked was push notifications.  </w:t>
      </w:r>
      <w:del w:id="46" w:author="Riley" w:date="2015-02-19T15:55:00Z">
        <w:r w:rsidR="00E344B1" w:rsidDel="00D640DE">
          <w:rPr>
            <w:rFonts w:ascii="Arial" w:hAnsi="Arial" w:cs="Arial"/>
          </w:rPr>
          <w:delText xml:space="preserve">This serves to tell us that we should consider allowing the option for users to enable or disable push notifications for air quality alerts for their location.  </w:delText>
        </w:r>
      </w:del>
      <w:ins w:id="47" w:author="Riley" w:date="2015-02-19T15:56:00Z">
        <w:r w:rsidR="00D640DE">
          <w:rPr>
            <w:rFonts w:ascii="Arial" w:hAnsi="Arial" w:cs="Arial"/>
          </w:rPr>
          <w:t>Some users would have liked an air quality application that could send alerts to their phone when critical air quality levels are forecasted or currently being observed at their locations without having to load into the app</w:t>
        </w:r>
        <w:r w:rsidR="001913C2">
          <w:rPr>
            <w:rFonts w:ascii="Arial" w:hAnsi="Arial" w:cs="Arial"/>
          </w:rPr>
          <w:t>lication to se</w:t>
        </w:r>
      </w:ins>
      <w:ins w:id="48" w:author="Riley" w:date="2015-02-19T17:06:00Z">
        <w:r w:rsidR="001913C2">
          <w:rPr>
            <w:rFonts w:ascii="Arial" w:hAnsi="Arial" w:cs="Arial"/>
          </w:rPr>
          <w:t>e</w:t>
        </w:r>
      </w:ins>
      <w:ins w:id="49" w:author="Riley" w:date="2015-02-19T15:56:00Z">
        <w:r w:rsidR="00D640DE">
          <w:rPr>
            <w:rFonts w:ascii="Arial" w:hAnsi="Arial" w:cs="Arial"/>
          </w:rPr>
          <w:t>.</w:t>
        </w:r>
      </w:ins>
      <w:ins w:id="50" w:author="Riley" w:date="2015-02-19T16:01:00Z">
        <w:r w:rsidR="00D640DE">
          <w:rPr>
            <w:rFonts w:ascii="Arial" w:hAnsi="Arial" w:cs="Arial"/>
          </w:rPr>
          <w:t xml:space="preserve">  </w:t>
        </w:r>
      </w:ins>
      <w:del w:id="51" w:author="Riley" w:date="2015-02-19T16:01:00Z">
        <w:r w:rsidR="00B805B5" w:rsidDel="00D640DE">
          <w:rPr>
            <w:rFonts w:ascii="Arial" w:hAnsi="Arial" w:cs="Arial"/>
          </w:rPr>
          <w:delText xml:space="preserve">A review of these applications such as the AIRNOW </w:delText>
        </w:r>
        <w:r w:rsidR="00C974A8" w:rsidDel="00D640DE">
          <w:rPr>
            <w:rFonts w:ascii="Arial" w:hAnsi="Arial" w:cs="Arial"/>
          </w:rPr>
          <w:delText xml:space="preserve">app </w:delText>
        </w:r>
      </w:del>
      <w:del w:id="52" w:author="Riley" w:date="2015-02-19T15:58:00Z">
        <w:r w:rsidR="00B805B5" w:rsidDel="00D640DE">
          <w:rPr>
            <w:rFonts w:ascii="Arial" w:hAnsi="Arial" w:cs="Arial"/>
          </w:rPr>
          <w:delText>were able to allow us to gather critical information as to</w:delText>
        </w:r>
      </w:del>
      <w:del w:id="53" w:author="Riley" w:date="2015-02-19T16:01:00Z">
        <w:r w:rsidR="00B805B5" w:rsidDel="00D640DE">
          <w:rPr>
            <w:rFonts w:ascii="Arial" w:hAnsi="Arial" w:cs="Arial"/>
          </w:rPr>
          <w:delText xml:space="preserve"> what a user </w:delText>
        </w:r>
      </w:del>
      <w:del w:id="54" w:author="Riley" w:date="2015-02-19T15:59:00Z">
        <w:r w:rsidR="00B805B5" w:rsidDel="00D640DE">
          <w:rPr>
            <w:rFonts w:ascii="Arial" w:hAnsi="Arial" w:cs="Arial"/>
          </w:rPr>
          <w:delText>wants</w:delText>
        </w:r>
      </w:del>
      <w:del w:id="55" w:author="Riley" w:date="2015-02-19T16:01:00Z">
        <w:r w:rsidR="00B805B5" w:rsidDel="00D640DE">
          <w:rPr>
            <w:rFonts w:ascii="Arial" w:hAnsi="Arial" w:cs="Arial"/>
          </w:rPr>
          <w:delText xml:space="preserve"> in an air quality app and also </w:delText>
        </w:r>
      </w:del>
      <w:del w:id="56" w:author="Riley" w:date="2015-02-19T16:00:00Z">
        <w:r w:rsidR="00B805B5" w:rsidDel="00D640DE">
          <w:rPr>
            <w:rFonts w:ascii="Arial" w:hAnsi="Arial" w:cs="Arial"/>
          </w:rPr>
          <w:delText>dete</w:delText>
        </w:r>
      </w:del>
      <w:del w:id="57" w:author="Riley" w:date="2015-02-19T15:59:00Z">
        <w:r w:rsidR="00B805B5" w:rsidDel="00D640DE">
          <w:rPr>
            <w:rFonts w:ascii="Arial" w:hAnsi="Arial" w:cs="Arial"/>
          </w:rPr>
          <w:delText>rmine</w:delText>
        </w:r>
      </w:del>
      <w:del w:id="58" w:author="Riley" w:date="2015-02-19T16:01:00Z">
        <w:r w:rsidR="00B805B5" w:rsidDel="00D640DE">
          <w:rPr>
            <w:rFonts w:ascii="Arial" w:hAnsi="Arial" w:cs="Arial"/>
          </w:rPr>
          <w:delText xml:space="preserve"> what </w:delText>
        </w:r>
        <w:r w:rsidR="00B805B5" w:rsidRPr="00621122" w:rsidDel="00D640DE">
          <w:rPr>
            <w:rFonts w:ascii="Arial" w:hAnsi="Arial" w:cs="Arial"/>
          </w:rPr>
          <w:delText xml:space="preserve">kind of UI is best suited for the type of users who want to use this type of app.  </w:delText>
        </w:r>
      </w:del>
    </w:p>
    <w:p w:rsidR="00621122" w:rsidRPr="00621122" w:rsidRDefault="00621122" w:rsidP="00621122">
      <w:pPr>
        <w:spacing w:line="240" w:lineRule="auto"/>
        <w:ind w:firstLine="720"/>
        <w:contextualSpacing/>
        <w:jc w:val="both"/>
        <w:rPr>
          <w:rFonts w:ascii="Arial" w:hAnsi="Arial" w:cs="Arial"/>
        </w:rPr>
      </w:pPr>
      <w:r w:rsidRPr="00621122">
        <w:rPr>
          <w:rFonts w:ascii="Arial" w:hAnsi="Arial" w:cs="Arial"/>
        </w:rPr>
        <w:t>Based on the preliminary requi</w:t>
      </w:r>
      <w:r>
        <w:rPr>
          <w:rFonts w:ascii="Arial" w:hAnsi="Arial" w:cs="Arial"/>
        </w:rPr>
        <w:t>rements for the sensor module, we</w:t>
      </w:r>
      <w:r w:rsidRPr="00621122">
        <w:rPr>
          <w:rFonts w:ascii="Arial" w:hAnsi="Arial" w:cs="Arial"/>
        </w:rPr>
        <w:t xml:space="preserve"> have put in research towards the schematics of the different pollutant sensors that the product will house such as Carbon Monoxide, Ozone, and Nitric Oxide, other sensors like temperature and pressure, possible communication methods for the product to send data to the server, and possible Arduino microcontrollers that would run the system and perform crucial calculations for at least the prototype stage of the system. </w:t>
      </w:r>
    </w:p>
    <w:p w:rsidR="00621122" w:rsidRDefault="00621122" w:rsidP="00C974A8">
      <w:pPr>
        <w:spacing w:line="240" w:lineRule="auto"/>
        <w:contextualSpacing/>
        <w:jc w:val="both"/>
        <w:rPr>
          <w:rFonts w:ascii="Arial" w:hAnsi="Arial" w:cs="Arial"/>
        </w:rPr>
      </w:pPr>
    </w:p>
    <w:p w:rsidR="004142CB" w:rsidRDefault="004142CB" w:rsidP="00C974A8">
      <w:pPr>
        <w:spacing w:line="240" w:lineRule="auto"/>
        <w:contextualSpacing/>
        <w:jc w:val="both"/>
        <w:rPr>
          <w:rFonts w:ascii="Arial" w:hAnsi="Arial" w:cs="Arial"/>
          <w:b/>
        </w:rPr>
      </w:pPr>
    </w:p>
    <w:p w:rsidR="00AD7F91" w:rsidRPr="004142CB" w:rsidRDefault="00AD7F91" w:rsidP="00C974A8">
      <w:pPr>
        <w:spacing w:line="240" w:lineRule="auto"/>
        <w:contextualSpacing/>
        <w:jc w:val="both"/>
        <w:rPr>
          <w:rFonts w:ascii="Arial" w:hAnsi="Arial" w:cs="Arial"/>
          <w:b/>
        </w:rPr>
      </w:pPr>
      <w:r w:rsidRPr="004142CB">
        <w:rPr>
          <w:rFonts w:ascii="Arial" w:hAnsi="Arial" w:cs="Arial"/>
          <w:b/>
        </w:rPr>
        <w:t>1.2 Client Identification and Preferences</w:t>
      </w:r>
    </w:p>
    <w:p w:rsidR="004142CB" w:rsidRDefault="00B805B5" w:rsidP="00C974A8">
      <w:pPr>
        <w:spacing w:line="240" w:lineRule="auto"/>
        <w:contextualSpacing/>
        <w:jc w:val="both"/>
        <w:rPr>
          <w:rFonts w:ascii="Arial" w:hAnsi="Arial" w:cs="Arial"/>
        </w:rPr>
      </w:pPr>
      <w:r>
        <w:rPr>
          <w:rFonts w:ascii="Arial" w:hAnsi="Arial" w:cs="Arial"/>
        </w:rPr>
        <w:tab/>
      </w:r>
    </w:p>
    <w:p w:rsidR="00AD7F91" w:rsidRDefault="00B805B5" w:rsidP="00C974A8">
      <w:pPr>
        <w:spacing w:line="240" w:lineRule="auto"/>
        <w:ind w:firstLine="720"/>
        <w:contextualSpacing/>
        <w:jc w:val="both"/>
        <w:rPr>
          <w:rFonts w:ascii="Arial" w:hAnsi="Arial" w:cs="Arial"/>
        </w:rPr>
      </w:pPr>
      <w:r>
        <w:rPr>
          <w:rFonts w:ascii="Arial" w:hAnsi="Arial" w:cs="Arial"/>
        </w:rPr>
        <w:t xml:space="preserve">Our clients are the </w:t>
      </w:r>
      <w:r w:rsidR="004142CB">
        <w:rPr>
          <w:rFonts w:ascii="Arial" w:hAnsi="Arial" w:cs="Arial"/>
        </w:rPr>
        <w:t>members</w:t>
      </w:r>
      <w:r>
        <w:rPr>
          <w:rFonts w:ascii="Arial" w:hAnsi="Arial" w:cs="Arial"/>
        </w:rPr>
        <w:t xml:space="preserve"> involved with the AIRPACT system</w:t>
      </w:r>
      <w:ins w:id="59" w:author="Riley" w:date="2015-02-19T16:06:00Z">
        <w:r w:rsidR="000439BA">
          <w:rPr>
            <w:rFonts w:ascii="Arial" w:hAnsi="Arial" w:cs="Arial"/>
          </w:rPr>
          <w:t xml:space="preserve"> in the </w:t>
        </w:r>
      </w:ins>
      <w:ins w:id="60" w:author="Riley" w:date="2015-02-19T16:07:00Z">
        <w:r w:rsidR="000439BA">
          <w:rPr>
            <w:rFonts w:ascii="Arial" w:hAnsi="Arial" w:cs="Arial"/>
          </w:rPr>
          <w:t>Laboratory</w:t>
        </w:r>
      </w:ins>
      <w:ins w:id="61" w:author="Riley" w:date="2015-02-19T16:06:00Z">
        <w:r w:rsidR="000439BA">
          <w:rPr>
            <w:rFonts w:ascii="Arial" w:hAnsi="Arial" w:cs="Arial"/>
          </w:rPr>
          <w:t xml:space="preserve"> for Atmospheric Research at Washington State </w:t>
        </w:r>
      </w:ins>
      <w:ins w:id="62" w:author="Riley" w:date="2015-02-19T17:06:00Z">
        <w:r w:rsidR="001913C2">
          <w:rPr>
            <w:rFonts w:ascii="Arial" w:hAnsi="Arial" w:cs="Arial"/>
          </w:rPr>
          <w:t>University (</w:t>
        </w:r>
      </w:ins>
      <w:ins w:id="63" w:author="Riley" w:date="2015-02-19T16:06:00Z">
        <w:r w:rsidR="000439BA">
          <w:rPr>
            <w:rFonts w:ascii="Arial" w:hAnsi="Arial" w:cs="Arial"/>
          </w:rPr>
          <w:t xml:space="preserve">WSU) and </w:t>
        </w:r>
      </w:ins>
      <w:ins w:id="64" w:author="Riley" w:date="2015-02-19T16:07:00Z">
        <w:r w:rsidR="000439BA">
          <w:rPr>
            <w:rFonts w:ascii="Arial" w:hAnsi="Arial" w:cs="Arial"/>
          </w:rPr>
          <w:t>at the University of Idaho</w:t>
        </w:r>
      </w:ins>
      <w:r>
        <w:rPr>
          <w:rFonts w:ascii="Arial" w:hAnsi="Arial" w:cs="Arial"/>
        </w:rPr>
        <w:t xml:space="preserve">.  </w:t>
      </w:r>
      <w:del w:id="65" w:author="Riley" w:date="2015-02-19T16:07:00Z">
        <w:r w:rsidDel="000439BA">
          <w:rPr>
            <w:rFonts w:ascii="Arial" w:hAnsi="Arial" w:cs="Arial"/>
          </w:rPr>
          <w:delText>This includes a variety of professors and researchers from Washington State University and the University of Idaho as well as other collaborators</w:delText>
        </w:r>
      </w:del>
      <w:r>
        <w:rPr>
          <w:rFonts w:ascii="Arial" w:hAnsi="Arial" w:cs="Arial"/>
        </w:rPr>
        <w:t xml:space="preserve">.  </w:t>
      </w:r>
      <w:r>
        <w:rPr>
          <w:rFonts w:ascii="Arial" w:hAnsi="Arial" w:cs="Arial"/>
        </w:rPr>
        <w:lastRenderedPageBreak/>
        <w:t xml:space="preserve">The AIRPACT team consists of </w:t>
      </w:r>
      <w:ins w:id="66" w:author="Riley" w:date="2015-02-19T16:12:00Z">
        <w:r w:rsidR="000439BA">
          <w:rPr>
            <w:rFonts w:ascii="Arial" w:hAnsi="Arial" w:cs="Arial"/>
          </w:rPr>
          <w:t xml:space="preserve">professors </w:t>
        </w:r>
      </w:ins>
      <w:r>
        <w:rPr>
          <w:rFonts w:ascii="Arial" w:hAnsi="Arial" w:cs="Arial"/>
        </w:rPr>
        <w:t xml:space="preserve">Brian Lamb, </w:t>
      </w:r>
      <w:r w:rsidR="005F0305">
        <w:rPr>
          <w:rFonts w:ascii="Arial" w:hAnsi="Arial" w:cs="Arial"/>
        </w:rPr>
        <w:t xml:space="preserve">Joseph Vaughan and </w:t>
      </w:r>
      <w:del w:id="67" w:author="Riley" w:date="2015-02-19T16:12:00Z">
        <w:r w:rsidR="005F0305" w:rsidDel="000439BA">
          <w:rPr>
            <w:rFonts w:ascii="Arial" w:hAnsi="Arial" w:cs="Arial"/>
          </w:rPr>
          <w:delText>Patrick O’Keeffe</w:delText>
        </w:r>
      </w:del>
      <w:ins w:id="68" w:author="Riley" w:date="2015-02-19T16:12:00Z">
        <w:r w:rsidR="000439BA">
          <w:rPr>
            <w:rFonts w:ascii="Arial" w:hAnsi="Arial" w:cs="Arial"/>
          </w:rPr>
          <w:t>Tom Jobson</w:t>
        </w:r>
      </w:ins>
      <w:r w:rsidR="005F0305">
        <w:rPr>
          <w:rFonts w:ascii="Arial" w:hAnsi="Arial" w:cs="Arial"/>
        </w:rPr>
        <w:t xml:space="preserve"> from WSU</w:t>
      </w:r>
      <w:del w:id="69" w:author="Riley" w:date="2015-02-19T16:13:00Z">
        <w:r w:rsidR="005F0305" w:rsidDel="000439BA">
          <w:rPr>
            <w:rFonts w:ascii="Arial" w:hAnsi="Arial" w:cs="Arial"/>
          </w:rPr>
          <w:delText>,</w:delText>
        </w:r>
      </w:del>
      <w:ins w:id="70" w:author="Riley" w:date="2015-02-19T16:13:00Z">
        <w:r w:rsidR="000439BA">
          <w:rPr>
            <w:rFonts w:ascii="Arial" w:hAnsi="Arial" w:cs="Arial"/>
          </w:rPr>
          <w:t xml:space="preserve"> and</w:t>
        </w:r>
      </w:ins>
      <w:r w:rsidR="005F0305">
        <w:rPr>
          <w:rFonts w:ascii="Arial" w:hAnsi="Arial" w:cs="Arial"/>
        </w:rPr>
        <w:t xml:space="preserve"> Jennifer Hinds from </w:t>
      </w:r>
      <w:ins w:id="71" w:author="Riley" w:date="2015-02-19T16:13:00Z">
        <w:r w:rsidR="000439BA">
          <w:rPr>
            <w:rFonts w:ascii="Arial" w:hAnsi="Arial" w:cs="Arial"/>
          </w:rPr>
          <w:t xml:space="preserve">the Northwest Knowledge Network at </w:t>
        </w:r>
      </w:ins>
      <w:ins w:id="72" w:author="Riley" w:date="2015-02-19T17:07:00Z">
        <w:r w:rsidR="001913C2">
          <w:rPr>
            <w:rFonts w:ascii="Arial" w:hAnsi="Arial" w:cs="Arial"/>
          </w:rPr>
          <w:t>the University of Idaho</w:t>
        </w:r>
      </w:ins>
      <w:del w:id="73" w:author="Riley" w:date="2015-02-19T17:07:00Z">
        <w:r w:rsidR="005F0305" w:rsidDel="001913C2">
          <w:rPr>
            <w:rFonts w:ascii="Arial" w:hAnsi="Arial" w:cs="Arial"/>
          </w:rPr>
          <w:delText>U</w:delText>
        </w:r>
      </w:del>
      <w:del w:id="74" w:author="Riley" w:date="2015-02-19T17:06:00Z">
        <w:r w:rsidR="005F0305" w:rsidDel="001913C2">
          <w:rPr>
            <w:rFonts w:ascii="Arial" w:hAnsi="Arial" w:cs="Arial"/>
          </w:rPr>
          <w:delText>I</w:delText>
        </w:r>
      </w:del>
      <w:ins w:id="75" w:author="Riley" w:date="2015-02-19T16:14:00Z">
        <w:r w:rsidR="000439BA">
          <w:rPr>
            <w:rFonts w:ascii="Arial" w:hAnsi="Arial" w:cs="Arial"/>
          </w:rPr>
          <w:t>.</w:t>
        </w:r>
      </w:ins>
      <w:del w:id="76" w:author="Riley" w:date="2015-02-19T16:14:00Z">
        <w:r w:rsidR="005F0305" w:rsidDel="000439BA">
          <w:rPr>
            <w:rFonts w:ascii="Arial" w:hAnsi="Arial" w:cs="Arial"/>
          </w:rPr>
          <w:delText xml:space="preserve"> as well as Thomas Jobson and Serena Chung.  </w:delText>
        </w:r>
      </w:del>
      <w:ins w:id="77" w:author="Riley" w:date="2015-02-19T16:14:00Z">
        <w:r w:rsidR="000439BA">
          <w:rPr>
            <w:rFonts w:ascii="Arial" w:hAnsi="Arial" w:cs="Arial"/>
          </w:rPr>
          <w:t xml:space="preserve">  </w:t>
        </w:r>
      </w:ins>
      <w:r w:rsidR="005F0305">
        <w:rPr>
          <w:rFonts w:ascii="Arial" w:hAnsi="Arial" w:cs="Arial"/>
        </w:rPr>
        <w:t>Jennifer Hinds</w:t>
      </w:r>
      <w:ins w:id="78" w:author="Riley" w:date="2015-02-19T17:07:00Z">
        <w:r w:rsidR="001913C2">
          <w:rPr>
            <w:rFonts w:ascii="Arial" w:hAnsi="Arial" w:cs="Arial"/>
          </w:rPr>
          <w:t xml:space="preserve"> </w:t>
        </w:r>
      </w:ins>
      <w:del w:id="79" w:author="Riley" w:date="2015-02-19T17:07:00Z">
        <w:r w:rsidR="005F0305" w:rsidDel="001913C2">
          <w:rPr>
            <w:rFonts w:ascii="Arial" w:hAnsi="Arial" w:cs="Arial"/>
          </w:rPr>
          <w:delText xml:space="preserve"> from UI </w:delText>
        </w:r>
      </w:del>
      <w:r w:rsidR="005F0305">
        <w:rPr>
          <w:rFonts w:ascii="Arial" w:hAnsi="Arial" w:cs="Arial"/>
        </w:rPr>
        <w:t xml:space="preserve">is </w:t>
      </w:r>
      <w:ins w:id="80" w:author="Riley" w:date="2015-02-19T16:14:00Z">
        <w:r w:rsidR="00B303F1">
          <w:rPr>
            <w:rFonts w:ascii="Arial" w:hAnsi="Arial" w:cs="Arial"/>
          </w:rPr>
          <w:t xml:space="preserve">the web master for the AIRPACT system and is vital resource for gathering data from their database for use in a mobile application.  </w:t>
        </w:r>
      </w:ins>
      <w:del w:id="81" w:author="Riley" w:date="2015-02-19T16:16:00Z">
        <w:r w:rsidR="005F0305" w:rsidDel="00B303F1">
          <w:rPr>
            <w:rFonts w:ascii="Arial" w:hAnsi="Arial" w:cs="Arial"/>
          </w:rPr>
          <w:delText>our main contact for gathering the data we require in order to build our mobile application and display the information in a similar fashion as the website.  She currently handles the website applications of their data and will be able to give us access to their database</w:delText>
        </w:r>
      </w:del>
      <w:r w:rsidR="005F0305">
        <w:rPr>
          <w:rFonts w:ascii="Arial" w:hAnsi="Arial" w:cs="Arial"/>
        </w:rPr>
        <w:t>.</w:t>
      </w:r>
      <w:del w:id="82" w:author="Riley" w:date="2015-02-19T16:16:00Z">
        <w:r w:rsidR="005F0305" w:rsidDel="00B303F1">
          <w:rPr>
            <w:rFonts w:ascii="Arial" w:hAnsi="Arial" w:cs="Arial"/>
          </w:rPr>
          <w:delText xml:space="preserve">  We have met Brian Lamb and Joseph Vaughan to discuss the requirements that they want to see in our mobile application.</w:delText>
        </w:r>
      </w:del>
    </w:p>
    <w:p w:rsidR="00621122" w:rsidRDefault="005F0305" w:rsidP="00621122">
      <w:pPr>
        <w:spacing w:line="240" w:lineRule="auto"/>
        <w:contextualSpacing/>
        <w:jc w:val="both"/>
        <w:rPr>
          <w:rFonts w:ascii="Arial" w:hAnsi="Arial" w:cs="Arial"/>
        </w:rPr>
      </w:pPr>
      <w:r>
        <w:rPr>
          <w:rFonts w:ascii="Arial" w:hAnsi="Arial" w:cs="Arial"/>
        </w:rPr>
        <w:tab/>
      </w:r>
      <w:del w:id="83" w:author="Riley" w:date="2015-02-19T16:17:00Z">
        <w:r w:rsidDel="00B303F1">
          <w:rPr>
            <w:rFonts w:ascii="Arial" w:hAnsi="Arial" w:cs="Arial"/>
          </w:rPr>
          <w:delText xml:space="preserve">Through an interview with Brian and Joseph, we were able to determine what preferences they have regarding our application.  </w:delText>
        </w:r>
      </w:del>
      <w:r>
        <w:rPr>
          <w:rFonts w:ascii="Arial" w:hAnsi="Arial" w:cs="Arial"/>
        </w:rPr>
        <w:t xml:space="preserve">They want </w:t>
      </w:r>
      <w:del w:id="84" w:author="Riley" w:date="2015-02-19T16:17:00Z">
        <w:r w:rsidDel="00B303F1">
          <w:rPr>
            <w:rFonts w:ascii="Arial" w:hAnsi="Arial" w:cs="Arial"/>
          </w:rPr>
          <w:delText>our</w:delText>
        </w:r>
      </w:del>
      <w:ins w:id="85" w:author="Riley" w:date="2015-02-19T16:17:00Z">
        <w:r w:rsidR="00B303F1">
          <w:rPr>
            <w:rFonts w:ascii="Arial" w:hAnsi="Arial" w:cs="Arial"/>
          </w:rPr>
          <w:t>the mobile</w:t>
        </w:r>
      </w:ins>
      <w:r>
        <w:rPr>
          <w:rFonts w:ascii="Arial" w:hAnsi="Arial" w:cs="Arial"/>
        </w:rPr>
        <w:t xml:space="preserve"> application to </w:t>
      </w:r>
      <w:del w:id="86" w:author="Riley" w:date="2015-02-19T16:18:00Z">
        <w:r w:rsidDel="00B303F1">
          <w:rPr>
            <w:rFonts w:ascii="Arial" w:hAnsi="Arial" w:cs="Arial"/>
          </w:rPr>
          <w:delText>be</w:delText>
        </w:r>
      </w:del>
      <w:ins w:id="87" w:author="Riley" w:date="2015-02-19T16:18:00Z">
        <w:r w:rsidR="00B303F1">
          <w:rPr>
            <w:rFonts w:ascii="Arial" w:hAnsi="Arial" w:cs="Arial"/>
          </w:rPr>
          <w:t>have similar functionality to their website and offer a host of graphics applications and air quality data to a user.  They also wish the application to be simple enough and easy to understand for the average user.  The average user is considered to be a person who would use this application to quickly gather data about the air quality at a given location in the Pacific Northwest.</w:t>
        </w:r>
      </w:ins>
      <w:r>
        <w:rPr>
          <w:rFonts w:ascii="Arial" w:hAnsi="Arial" w:cs="Arial"/>
        </w:rPr>
        <w:t xml:space="preserve"> </w:t>
      </w:r>
      <w:ins w:id="88" w:author="Riley" w:date="2015-02-19T16:20:00Z">
        <w:r w:rsidR="00B303F1">
          <w:rPr>
            <w:rFonts w:ascii="Arial" w:hAnsi="Arial" w:cs="Arial"/>
          </w:rPr>
          <w:t xml:space="preserve">The application will be </w:t>
        </w:r>
      </w:ins>
      <w:r>
        <w:rPr>
          <w:rFonts w:ascii="Arial" w:hAnsi="Arial" w:cs="Arial"/>
        </w:rPr>
        <w:t xml:space="preserve">able to allow a user to enter a location or use their current location based on their GPS location and </w:t>
      </w:r>
      <w:del w:id="89" w:author="Riley" w:date="2015-02-19T16:21:00Z">
        <w:r w:rsidDel="00B303F1">
          <w:rPr>
            <w:rFonts w:ascii="Arial" w:hAnsi="Arial" w:cs="Arial"/>
          </w:rPr>
          <w:delText>be able to see what the current air quality levels are for their location.</w:delText>
        </w:r>
      </w:del>
      <w:ins w:id="90" w:author="Riley" w:date="2015-02-19T16:21:00Z">
        <w:r w:rsidR="00B303F1">
          <w:rPr>
            <w:rFonts w:ascii="Arial" w:hAnsi="Arial" w:cs="Arial"/>
          </w:rPr>
          <w:t>the air quality information from the AIRPACT system will be displayed.  The application should show an easy to read color coded AQI number for that location along with color coded indexes for the main pollutants.</w:t>
        </w:r>
      </w:ins>
      <w:r>
        <w:rPr>
          <w:rFonts w:ascii="Arial" w:hAnsi="Arial" w:cs="Arial"/>
        </w:rPr>
        <w:t xml:space="preserve">  They would also like the ability for the user to see future forecast levels for several pollutants</w:t>
      </w:r>
      <w:del w:id="91" w:author="Riley" w:date="2015-02-19T16:23:00Z">
        <w:r w:rsidDel="00B303F1">
          <w:rPr>
            <w:rFonts w:ascii="Arial" w:hAnsi="Arial" w:cs="Arial"/>
          </w:rPr>
          <w:delText>.</w:delText>
        </w:r>
      </w:del>
      <w:ins w:id="92" w:author="Riley" w:date="2015-02-19T16:23:00Z">
        <w:r w:rsidR="00B303F1">
          <w:rPr>
            <w:rFonts w:ascii="Arial" w:hAnsi="Arial" w:cs="Arial"/>
          </w:rPr>
          <w:t xml:space="preserve"> by being allowed to switch from current levels to hourly forecasts as well as forecasts for every 12 hours up to 48 hours in advance.</w:t>
        </w:r>
      </w:ins>
      <w:r>
        <w:rPr>
          <w:rFonts w:ascii="Arial" w:hAnsi="Arial" w:cs="Arial"/>
        </w:rPr>
        <w:t xml:space="preserve">  They also want the user to be able to go to an interactive m</w:t>
      </w:r>
      <w:r w:rsidR="00C974A8">
        <w:rPr>
          <w:rFonts w:ascii="Arial" w:hAnsi="Arial" w:cs="Arial"/>
        </w:rPr>
        <w:t xml:space="preserve">ap that will provide </w:t>
      </w:r>
      <w:r>
        <w:rPr>
          <w:rFonts w:ascii="Arial" w:hAnsi="Arial" w:cs="Arial"/>
        </w:rPr>
        <w:t xml:space="preserve">several graphics products that are </w:t>
      </w:r>
      <w:ins w:id="93" w:author="Riley" w:date="2015-02-19T16:24:00Z">
        <w:r w:rsidR="00E85A48">
          <w:rPr>
            <w:rFonts w:ascii="Arial" w:hAnsi="Arial" w:cs="Arial"/>
          </w:rPr>
          <w:t xml:space="preserve">currently </w:t>
        </w:r>
      </w:ins>
      <w:r w:rsidR="004142CB">
        <w:rPr>
          <w:rFonts w:ascii="Arial" w:hAnsi="Arial" w:cs="Arial"/>
        </w:rPr>
        <w:t>available</w:t>
      </w:r>
      <w:r>
        <w:rPr>
          <w:rFonts w:ascii="Arial" w:hAnsi="Arial" w:cs="Arial"/>
        </w:rPr>
        <w:t xml:space="preserve"> on their website</w:t>
      </w:r>
      <w:ins w:id="94" w:author="Riley" w:date="2015-02-19T16:24:00Z">
        <w:r w:rsidR="00E85A48">
          <w:rPr>
            <w:rFonts w:ascii="Arial" w:hAnsi="Arial" w:cs="Arial"/>
          </w:rPr>
          <w:t xml:space="preserve"> including hourly future forecast animations for PM2.5 and Ozone levels</w:t>
        </w:r>
      </w:ins>
      <w:r>
        <w:rPr>
          <w:rFonts w:ascii="Arial" w:hAnsi="Arial" w:cs="Arial"/>
        </w:rPr>
        <w:t xml:space="preserve">.  The application should </w:t>
      </w:r>
      <w:ins w:id="95" w:author="Riley" w:date="2015-02-19T16:24:00Z">
        <w:r w:rsidR="00E85A48">
          <w:rPr>
            <w:rFonts w:ascii="Arial" w:hAnsi="Arial" w:cs="Arial"/>
          </w:rPr>
          <w:t xml:space="preserve">also </w:t>
        </w:r>
      </w:ins>
      <w:r>
        <w:rPr>
          <w:rFonts w:ascii="Arial" w:hAnsi="Arial" w:cs="Arial"/>
        </w:rPr>
        <w:t>automatically zoom in on the location the user</w:t>
      </w:r>
      <w:r w:rsidR="00C974A8">
        <w:rPr>
          <w:rFonts w:ascii="Arial" w:hAnsi="Arial" w:cs="Arial"/>
        </w:rPr>
        <w:t xml:space="preserve"> is</w:t>
      </w:r>
      <w:r>
        <w:rPr>
          <w:rFonts w:ascii="Arial" w:hAnsi="Arial" w:cs="Arial"/>
        </w:rPr>
        <w:t xml:space="preserve"> currently looking at and they would prefer that locations of nearby AIRNOW sensors </w:t>
      </w:r>
      <w:del w:id="96" w:author="Riley" w:date="2015-02-19T16:25:00Z">
        <w:r w:rsidDel="00E85A48">
          <w:rPr>
            <w:rFonts w:ascii="Arial" w:hAnsi="Arial" w:cs="Arial"/>
          </w:rPr>
          <w:delText>should</w:delText>
        </w:r>
      </w:del>
      <w:r>
        <w:rPr>
          <w:rFonts w:ascii="Arial" w:hAnsi="Arial" w:cs="Arial"/>
        </w:rPr>
        <w:t xml:space="preserve"> appear on the map as well.  The user would then be able to toggle on or off several other layers on the map.  </w:t>
      </w:r>
      <w:del w:id="97" w:author="Riley" w:date="2015-02-19T16:25:00Z">
        <w:r w:rsidDel="00E85A48">
          <w:rPr>
            <w:rFonts w:ascii="Arial" w:hAnsi="Arial" w:cs="Arial"/>
          </w:rPr>
          <w:delText xml:space="preserve">Through the interview, they were also able to express that some of the data offered from their website may need to be </w:delText>
        </w:r>
        <w:r w:rsidR="00F30C06" w:rsidDel="00E85A48">
          <w:rPr>
            <w:rFonts w:ascii="Arial" w:hAnsi="Arial" w:cs="Arial"/>
          </w:rPr>
          <w:delText xml:space="preserve">removed from the mobile application to keep the app simple enough for the common user.  </w:delText>
        </w:r>
      </w:del>
      <w:ins w:id="98" w:author="Riley" w:date="2015-02-19T16:25:00Z">
        <w:r w:rsidR="00E85A48">
          <w:rPr>
            <w:rFonts w:ascii="Arial" w:hAnsi="Arial" w:cs="Arial"/>
          </w:rPr>
          <w:t xml:space="preserve">The AIRPACT team also would like the application to be lightweight enough for the user and not too cluttered.  This includes not showing certain data that is available on the website to the mobile application such as </w:t>
        </w:r>
      </w:ins>
      <w:ins w:id="99" w:author="Riley" w:date="2015-02-19T16:27:00Z">
        <w:r w:rsidR="00E85A48">
          <w:rPr>
            <w:rFonts w:ascii="Arial" w:hAnsi="Arial" w:cs="Arial"/>
          </w:rPr>
          <w:t>meteorological</w:t>
        </w:r>
      </w:ins>
      <w:ins w:id="100" w:author="Riley" w:date="2015-02-19T16:25:00Z">
        <w:r w:rsidR="00E85A48">
          <w:rPr>
            <w:rFonts w:ascii="Arial" w:hAnsi="Arial" w:cs="Arial"/>
          </w:rPr>
          <w:t xml:space="preserve"> </w:t>
        </w:r>
      </w:ins>
      <w:ins w:id="101" w:author="Riley" w:date="2015-02-19T16:27:00Z">
        <w:r w:rsidR="00E85A48">
          <w:rPr>
            <w:rFonts w:ascii="Arial" w:hAnsi="Arial" w:cs="Arial"/>
          </w:rPr>
          <w:t xml:space="preserve">data like wind forecasts.  </w:t>
        </w:r>
      </w:ins>
      <w:r w:rsidR="00F30C06">
        <w:rPr>
          <w:rFonts w:ascii="Arial" w:hAnsi="Arial" w:cs="Arial"/>
        </w:rPr>
        <w:t xml:space="preserve">Simplifying the amount of data and charts may </w:t>
      </w:r>
      <w:ins w:id="102" w:author="Riley" w:date="2015-02-19T16:27:00Z">
        <w:r w:rsidR="00E85A48">
          <w:rPr>
            <w:rFonts w:ascii="Arial" w:hAnsi="Arial" w:cs="Arial"/>
          </w:rPr>
          <w:t xml:space="preserve">also </w:t>
        </w:r>
      </w:ins>
      <w:r w:rsidR="00F30C06">
        <w:rPr>
          <w:rFonts w:ascii="Arial" w:hAnsi="Arial" w:cs="Arial"/>
        </w:rPr>
        <w:t xml:space="preserve">be necessary to increase readability.  Another feature that is preferred to have in the application is the ability for the user to toggle an animated map of their graphics either of the past like most current radars </w:t>
      </w:r>
      <w:r w:rsidR="00F30C06" w:rsidRPr="00621122">
        <w:rPr>
          <w:rFonts w:ascii="Arial" w:hAnsi="Arial" w:cs="Arial"/>
        </w:rPr>
        <w:t>do but also the ability to display their future casts.</w:t>
      </w:r>
    </w:p>
    <w:p w:rsidR="00621122" w:rsidRPr="00621122" w:rsidRDefault="00621122" w:rsidP="00621122">
      <w:pPr>
        <w:spacing w:line="240" w:lineRule="auto"/>
        <w:ind w:firstLine="720"/>
        <w:contextualSpacing/>
        <w:jc w:val="both"/>
        <w:rPr>
          <w:rFonts w:ascii="Arial" w:hAnsi="Arial" w:cs="Arial"/>
        </w:rPr>
      </w:pPr>
      <w:del w:id="103" w:author="Riley" w:date="2015-02-19T16:28:00Z">
        <w:r w:rsidRPr="00621122" w:rsidDel="00E85A48">
          <w:rPr>
            <w:rFonts w:ascii="Arial" w:hAnsi="Arial" w:cs="Arial"/>
          </w:rPr>
          <w:delText xml:space="preserve">Speaking with Tom Jobson, many of the goals for the sensor became clear. </w:delText>
        </w:r>
      </w:del>
      <w:r w:rsidRPr="00621122">
        <w:rPr>
          <w:rFonts w:ascii="Arial" w:hAnsi="Arial" w:cs="Arial"/>
        </w:rPr>
        <w:t xml:space="preserve">The </w:t>
      </w:r>
      <w:ins w:id="104" w:author="Riley" w:date="2015-02-19T16:28:00Z">
        <w:r w:rsidR="00E85A48">
          <w:rPr>
            <w:rFonts w:ascii="Arial" w:hAnsi="Arial" w:cs="Arial"/>
          </w:rPr>
          <w:t xml:space="preserve">hardware </w:t>
        </w:r>
      </w:ins>
      <w:r w:rsidRPr="00621122">
        <w:rPr>
          <w:rFonts w:ascii="Arial" w:hAnsi="Arial" w:cs="Arial"/>
        </w:rPr>
        <w:t xml:space="preserve">system would house sensors for three pollutants (CO, O3, NO) along with sensors for temperature and pressure, a transmitter to submit data through RF signals, a method of logging data and sensor diagnostics, and possibly a method for </w:t>
      </w:r>
      <w:proofErr w:type="spellStart"/>
      <w:r w:rsidRPr="00621122">
        <w:rPr>
          <w:rFonts w:ascii="Arial" w:hAnsi="Arial" w:cs="Arial"/>
        </w:rPr>
        <w:t>geolocating</w:t>
      </w:r>
      <w:proofErr w:type="spellEnd"/>
      <w:r w:rsidRPr="00621122">
        <w:rPr>
          <w:rFonts w:ascii="Arial" w:hAnsi="Arial" w:cs="Arial"/>
        </w:rPr>
        <w:t xml:space="preserve"> itself depending on the platform the sensor is being used with (home, car, </w:t>
      </w:r>
      <w:proofErr w:type="spellStart"/>
      <w:r w:rsidRPr="00621122">
        <w:rPr>
          <w:rFonts w:ascii="Arial" w:hAnsi="Arial" w:cs="Arial"/>
        </w:rPr>
        <w:t>backback</w:t>
      </w:r>
      <w:proofErr w:type="spellEnd"/>
      <w:r w:rsidRPr="00621122">
        <w:rPr>
          <w:rFonts w:ascii="Arial" w:hAnsi="Arial" w:cs="Arial"/>
        </w:rPr>
        <w:t>). Because of these expected</w:t>
      </w:r>
      <w:bookmarkStart w:id="105" w:name="_GoBack"/>
      <w:bookmarkEnd w:id="105"/>
      <w:r w:rsidRPr="00621122">
        <w:rPr>
          <w:rFonts w:ascii="Arial" w:hAnsi="Arial" w:cs="Arial"/>
        </w:rPr>
        <w:t xml:space="preserve"> platforms, it is also implied that the sensor module will need to be somewhat compact in a consumer friendly frame. It is clear that the goal of this sensor is to make a product that more accurately observes air quality than other popular cheap sensors available now while still making it easy to use and mobile enough for the average consumer, creating a useful pool of data that can be accessed by anyway through the coupled mobile app. </w:t>
      </w:r>
    </w:p>
    <w:p w:rsidR="00621122" w:rsidRDefault="00621122" w:rsidP="00C974A8">
      <w:pPr>
        <w:spacing w:line="240" w:lineRule="auto"/>
        <w:contextualSpacing/>
        <w:jc w:val="both"/>
        <w:rPr>
          <w:rFonts w:ascii="Arial" w:hAnsi="Arial" w:cs="Arial"/>
        </w:rPr>
      </w:pPr>
    </w:p>
    <w:p w:rsidR="00F30C06" w:rsidRDefault="00F30C06" w:rsidP="00C974A8">
      <w:pPr>
        <w:spacing w:line="240" w:lineRule="auto"/>
        <w:contextualSpacing/>
        <w:jc w:val="both"/>
        <w:rPr>
          <w:rFonts w:ascii="Arial" w:hAnsi="Arial" w:cs="Arial"/>
        </w:rPr>
      </w:pPr>
    </w:p>
    <w:p w:rsidR="00AD7F91" w:rsidRPr="004142CB" w:rsidRDefault="00AD7F91" w:rsidP="00C974A8">
      <w:pPr>
        <w:spacing w:line="240" w:lineRule="auto"/>
        <w:contextualSpacing/>
        <w:jc w:val="both"/>
        <w:rPr>
          <w:rFonts w:ascii="Arial" w:hAnsi="Arial" w:cs="Arial"/>
          <w:b/>
        </w:rPr>
      </w:pPr>
      <w:r w:rsidRPr="004142CB">
        <w:rPr>
          <w:rFonts w:ascii="Arial" w:hAnsi="Arial" w:cs="Arial"/>
          <w:b/>
        </w:rPr>
        <w:t>1.3 Stakeholder Identification and Considerations</w:t>
      </w:r>
    </w:p>
    <w:p w:rsidR="004142CB" w:rsidRDefault="00F30C06" w:rsidP="00C974A8">
      <w:pPr>
        <w:spacing w:line="240" w:lineRule="auto"/>
        <w:contextualSpacing/>
        <w:jc w:val="both"/>
        <w:rPr>
          <w:rFonts w:ascii="Arial" w:hAnsi="Arial" w:cs="Arial"/>
        </w:rPr>
      </w:pPr>
      <w:r>
        <w:rPr>
          <w:rFonts w:ascii="Arial" w:hAnsi="Arial" w:cs="Arial"/>
        </w:rPr>
        <w:tab/>
      </w:r>
    </w:p>
    <w:p w:rsidR="00AD7F91" w:rsidRDefault="00F30C06" w:rsidP="00C974A8">
      <w:pPr>
        <w:spacing w:line="240" w:lineRule="auto"/>
        <w:ind w:firstLine="720"/>
        <w:contextualSpacing/>
        <w:jc w:val="both"/>
        <w:rPr>
          <w:rFonts w:ascii="Arial" w:hAnsi="Arial" w:cs="Arial"/>
        </w:rPr>
      </w:pPr>
      <w:r>
        <w:rPr>
          <w:rFonts w:ascii="Arial" w:hAnsi="Arial" w:cs="Arial"/>
        </w:rPr>
        <w:t xml:space="preserve">The primary </w:t>
      </w:r>
      <w:r w:rsidR="004142CB">
        <w:rPr>
          <w:rFonts w:ascii="Arial" w:hAnsi="Arial" w:cs="Arial"/>
        </w:rPr>
        <w:t>stakeholders for this application are</w:t>
      </w:r>
      <w:r>
        <w:rPr>
          <w:rFonts w:ascii="Arial" w:hAnsi="Arial" w:cs="Arial"/>
        </w:rPr>
        <w:t xml:space="preserve"> the </w:t>
      </w:r>
      <w:ins w:id="106" w:author="Riley" w:date="2015-02-19T16:29:00Z">
        <w:r w:rsidR="00E85A48">
          <w:rPr>
            <w:rFonts w:ascii="Arial" w:hAnsi="Arial" w:cs="Arial"/>
          </w:rPr>
          <w:t xml:space="preserve">members of the </w:t>
        </w:r>
      </w:ins>
      <w:r>
        <w:rPr>
          <w:rFonts w:ascii="Arial" w:hAnsi="Arial" w:cs="Arial"/>
        </w:rPr>
        <w:t xml:space="preserve">AIRPACT team and the general public that </w:t>
      </w:r>
      <w:del w:id="107" w:author="Riley" w:date="2015-02-19T16:29:00Z">
        <w:r w:rsidDel="00E85A48">
          <w:rPr>
            <w:rFonts w:ascii="Arial" w:hAnsi="Arial" w:cs="Arial"/>
          </w:rPr>
          <w:delText>would use this application</w:delText>
        </w:r>
      </w:del>
      <w:ins w:id="108" w:author="Riley" w:date="2015-02-19T16:29:00Z">
        <w:r w:rsidR="00E85A48">
          <w:rPr>
            <w:rFonts w:ascii="Arial" w:hAnsi="Arial" w:cs="Arial"/>
          </w:rPr>
          <w:t>are interested in using an air quality app</w:t>
        </w:r>
      </w:ins>
      <w:r>
        <w:rPr>
          <w:rFonts w:ascii="Arial" w:hAnsi="Arial" w:cs="Arial"/>
        </w:rPr>
        <w:t>.  Primary consideration is for the AIRPACT team as they are the clients who are in need of this mobile application to be developed.  We are responsible for creating an application with all the required features that they determine should be on there and also create an app that would get their product into as many users</w:t>
      </w:r>
      <w:r w:rsidR="00C974A8">
        <w:rPr>
          <w:rFonts w:ascii="Arial" w:hAnsi="Arial" w:cs="Arial"/>
        </w:rPr>
        <w:t>’</w:t>
      </w:r>
      <w:r>
        <w:rPr>
          <w:rFonts w:ascii="Arial" w:hAnsi="Arial" w:cs="Arial"/>
        </w:rPr>
        <w:t xml:space="preserve"> hand</w:t>
      </w:r>
      <w:r w:rsidR="00C974A8">
        <w:rPr>
          <w:rFonts w:ascii="Arial" w:hAnsi="Arial" w:cs="Arial"/>
        </w:rPr>
        <w:t>s</w:t>
      </w:r>
      <w:r>
        <w:rPr>
          <w:rFonts w:ascii="Arial" w:hAnsi="Arial" w:cs="Arial"/>
        </w:rPr>
        <w:t xml:space="preserve"> as possible.  </w:t>
      </w:r>
    </w:p>
    <w:p w:rsidR="00F30C06" w:rsidRDefault="00F30C06" w:rsidP="00C974A8">
      <w:pPr>
        <w:spacing w:line="240" w:lineRule="auto"/>
        <w:contextualSpacing/>
        <w:jc w:val="both"/>
        <w:rPr>
          <w:rFonts w:ascii="Arial" w:hAnsi="Arial" w:cs="Arial"/>
        </w:rPr>
      </w:pPr>
      <w:r>
        <w:rPr>
          <w:rFonts w:ascii="Arial" w:hAnsi="Arial" w:cs="Arial"/>
        </w:rPr>
        <w:tab/>
      </w:r>
      <w:r w:rsidR="004142CB">
        <w:rPr>
          <w:rFonts w:ascii="Arial" w:hAnsi="Arial" w:cs="Arial"/>
        </w:rPr>
        <w:t xml:space="preserve">The other primary stakeholder for this mobile application would be the general public that would be using this product.  </w:t>
      </w:r>
      <w:r>
        <w:rPr>
          <w:rFonts w:ascii="Arial" w:hAnsi="Arial" w:cs="Arial"/>
        </w:rPr>
        <w:t>Special consideration may be necessary for</w:t>
      </w:r>
      <w:r w:rsidR="00C974A8">
        <w:rPr>
          <w:rFonts w:ascii="Arial" w:hAnsi="Arial" w:cs="Arial"/>
        </w:rPr>
        <w:t xml:space="preserve"> a</w:t>
      </w:r>
      <w:r>
        <w:rPr>
          <w:rFonts w:ascii="Arial" w:hAnsi="Arial" w:cs="Arial"/>
        </w:rPr>
        <w:t xml:space="preserve"> portion of the public that would be most likely to use this product.  Through research of other applications, </w:t>
      </w:r>
      <w:del w:id="109" w:author="Riley" w:date="2015-02-19T16:31:00Z">
        <w:r w:rsidDel="00E85A48">
          <w:rPr>
            <w:rFonts w:ascii="Arial" w:hAnsi="Arial" w:cs="Arial"/>
          </w:rPr>
          <w:delText>it can be determined that</w:delText>
        </w:r>
      </w:del>
      <w:r>
        <w:rPr>
          <w:rFonts w:ascii="Arial" w:hAnsi="Arial" w:cs="Arial"/>
        </w:rPr>
        <w:t xml:space="preserve"> a sizeable portion of the public that uses air quality applications are people with </w:t>
      </w:r>
      <w:r w:rsidR="004142CB">
        <w:rPr>
          <w:rFonts w:ascii="Arial" w:hAnsi="Arial" w:cs="Arial"/>
        </w:rPr>
        <w:t>respiratory</w:t>
      </w:r>
      <w:r>
        <w:rPr>
          <w:rFonts w:ascii="Arial" w:hAnsi="Arial" w:cs="Arial"/>
        </w:rPr>
        <w:t xml:space="preserve"> illnesses that need to know their air quality so they can determine if they can complete their outdoor tasks.  </w:t>
      </w:r>
      <w:r w:rsidR="00306119">
        <w:rPr>
          <w:rFonts w:ascii="Arial" w:hAnsi="Arial" w:cs="Arial"/>
        </w:rPr>
        <w:t xml:space="preserve">This leads us to determine that our application at minimum should provide the </w:t>
      </w:r>
      <w:r w:rsidR="00306119">
        <w:rPr>
          <w:rFonts w:ascii="Arial" w:hAnsi="Arial" w:cs="Arial"/>
        </w:rPr>
        <w:lastRenderedPageBreak/>
        <w:t>user with an easily readable scale that rates the health quality based on the levels of pollutants and possibl</w:t>
      </w:r>
      <w:ins w:id="110" w:author="Riley" w:date="2015-02-19T16:32:00Z">
        <w:r w:rsidR="00E85A48">
          <w:rPr>
            <w:rFonts w:ascii="Arial" w:hAnsi="Arial" w:cs="Arial"/>
          </w:rPr>
          <w:t>y</w:t>
        </w:r>
      </w:ins>
      <w:del w:id="111" w:author="Riley" w:date="2015-02-19T16:32:00Z">
        <w:r w:rsidR="00306119" w:rsidDel="00E85A48">
          <w:rPr>
            <w:rFonts w:ascii="Arial" w:hAnsi="Arial" w:cs="Arial"/>
          </w:rPr>
          <w:delText>e</w:delText>
        </w:r>
      </w:del>
      <w:r w:rsidR="00306119">
        <w:rPr>
          <w:rFonts w:ascii="Arial" w:hAnsi="Arial" w:cs="Arial"/>
        </w:rPr>
        <w:t xml:space="preserve"> give more detailed description of who should be concerned at the various levels of air quality.  Since we want to increase the visibility of the AIRPACT products to as many people as possible, we need to consider keeping the product easily readable and </w:t>
      </w:r>
      <w:r w:rsidR="004142CB">
        <w:rPr>
          <w:rFonts w:ascii="Arial" w:hAnsi="Arial" w:cs="Arial"/>
        </w:rPr>
        <w:t>simple</w:t>
      </w:r>
      <w:r w:rsidR="00306119">
        <w:rPr>
          <w:rFonts w:ascii="Arial" w:hAnsi="Arial" w:cs="Arial"/>
        </w:rPr>
        <w:t xml:space="preserve"> to use to accommodate the largest range of potential users.</w:t>
      </w:r>
    </w:p>
    <w:p w:rsidR="00306119" w:rsidRDefault="00306119" w:rsidP="00C974A8">
      <w:pPr>
        <w:spacing w:line="240" w:lineRule="auto"/>
        <w:contextualSpacing/>
        <w:jc w:val="both"/>
        <w:rPr>
          <w:ins w:id="112" w:author="Riley" w:date="2015-02-19T16:33:00Z"/>
          <w:rFonts w:ascii="Arial" w:hAnsi="Arial" w:cs="Arial"/>
        </w:rPr>
      </w:pPr>
      <w:r>
        <w:rPr>
          <w:rFonts w:ascii="Arial" w:hAnsi="Arial" w:cs="Arial"/>
        </w:rPr>
        <w:tab/>
        <w:t xml:space="preserve">Other stakeholders involved in this application include our team that is responsible for developing the mobile application and possibly businesses and government agencies that are interested in the AIRPACT system.  </w:t>
      </w:r>
      <w:del w:id="113" w:author="Riley" w:date="2015-02-19T16:33:00Z">
        <w:r w:rsidR="004142CB" w:rsidDel="00E85A48">
          <w:rPr>
            <w:rFonts w:ascii="Arial" w:hAnsi="Arial" w:cs="Arial"/>
          </w:rPr>
          <w:delText xml:space="preserve">Our team consists of Riley Dasch, Sam Fields, Manjot Brar, Christopher John, and Ryan Donahoe.  </w:delText>
        </w:r>
        <w:r w:rsidDel="00E85A48">
          <w:rPr>
            <w:rFonts w:ascii="Arial" w:hAnsi="Arial" w:cs="Arial"/>
          </w:rPr>
          <w:delText xml:space="preserve">Our team wants to build an application that meets all the requirements given by the client and to provide an application that will be successful in the app store.  The success of our mobile application would be very valuable to our futures as we graduate from college.  </w:delText>
        </w:r>
      </w:del>
      <w:r>
        <w:rPr>
          <w:rFonts w:ascii="Arial" w:hAnsi="Arial" w:cs="Arial"/>
        </w:rPr>
        <w:t xml:space="preserve">There are agencies and businesses that are already interested in the AIRPACT system so some consideration to these stakeholders may be required as the project develops.  One of these stakeholders </w:t>
      </w:r>
      <w:r w:rsidR="004142CB">
        <w:rPr>
          <w:rFonts w:ascii="Arial" w:hAnsi="Arial" w:cs="Arial"/>
        </w:rPr>
        <w:t>includes</w:t>
      </w:r>
      <w:r>
        <w:rPr>
          <w:rFonts w:ascii="Arial" w:hAnsi="Arial" w:cs="Arial"/>
        </w:rPr>
        <w:t xml:space="preserve"> the Joint Fire Science Program who submitted an RFP requesting a decision support system addressing risk from wildfire smoke.</w:t>
      </w:r>
    </w:p>
    <w:p w:rsidR="00E85A48" w:rsidRPr="00AD7F91" w:rsidRDefault="00E85A48" w:rsidP="00C974A8">
      <w:pPr>
        <w:spacing w:line="240" w:lineRule="auto"/>
        <w:contextualSpacing/>
        <w:jc w:val="both"/>
        <w:rPr>
          <w:rFonts w:ascii="Arial" w:hAnsi="Arial" w:cs="Arial"/>
        </w:rPr>
      </w:pPr>
      <w:ins w:id="114" w:author="Riley" w:date="2015-02-19T16:33:00Z">
        <w:r>
          <w:rPr>
            <w:rFonts w:ascii="Arial" w:hAnsi="Arial" w:cs="Arial"/>
          </w:rPr>
          <w:tab/>
          <w:t>Our team consists of Riley Dasch, Sam Fiel</w:t>
        </w:r>
        <w:r w:rsidR="00DC6DFB">
          <w:rPr>
            <w:rFonts w:ascii="Arial" w:hAnsi="Arial" w:cs="Arial"/>
          </w:rPr>
          <w:t>ds, Manjot Brar, Christopher Jo</w:t>
        </w:r>
      </w:ins>
      <w:ins w:id="115" w:author="Riley" w:date="2015-02-19T16:37:00Z">
        <w:r w:rsidR="00DC6DFB">
          <w:rPr>
            <w:rFonts w:ascii="Arial" w:hAnsi="Arial" w:cs="Arial"/>
          </w:rPr>
          <w:t>h</w:t>
        </w:r>
      </w:ins>
      <w:ins w:id="116" w:author="Riley" w:date="2015-02-19T16:33:00Z">
        <w:r>
          <w:rPr>
            <w:rFonts w:ascii="Arial" w:hAnsi="Arial" w:cs="Arial"/>
          </w:rPr>
          <w:t>n and Ryan Donahoe.</w:t>
        </w:r>
      </w:ins>
      <w:ins w:id="117" w:author="Riley" w:date="2015-02-19T16:34:00Z">
        <w:r w:rsidR="00DC6DFB">
          <w:rPr>
            <w:rFonts w:ascii="Arial" w:hAnsi="Arial" w:cs="Arial"/>
          </w:rPr>
          <w:t xml:space="preserve">  We want to build a </w:t>
        </w:r>
      </w:ins>
      <w:ins w:id="118" w:author="Riley" w:date="2015-02-19T16:36:00Z">
        <w:r w:rsidR="00DC6DFB">
          <w:rPr>
            <w:rFonts w:ascii="Arial" w:hAnsi="Arial" w:cs="Arial"/>
          </w:rPr>
          <w:t>successful</w:t>
        </w:r>
      </w:ins>
      <w:ins w:id="119" w:author="Riley" w:date="2015-02-19T16:34:00Z">
        <w:r w:rsidR="00DC6DFB">
          <w:rPr>
            <w:rFonts w:ascii="Arial" w:hAnsi="Arial" w:cs="Arial"/>
          </w:rPr>
          <w:t xml:space="preserve"> </w:t>
        </w:r>
      </w:ins>
      <w:ins w:id="120" w:author="Riley" w:date="2015-02-19T16:36:00Z">
        <w:r w:rsidR="00DC6DFB">
          <w:rPr>
            <w:rFonts w:ascii="Arial" w:hAnsi="Arial" w:cs="Arial"/>
          </w:rPr>
          <w:t>mobile application and develop low-cost sensors for the public by meeting all of our client</w:t>
        </w:r>
      </w:ins>
      <w:ins w:id="121" w:author="Riley" w:date="2015-02-19T16:37:00Z">
        <w:r w:rsidR="00DC6DFB">
          <w:rPr>
            <w:rFonts w:ascii="Arial" w:hAnsi="Arial" w:cs="Arial"/>
          </w:rPr>
          <w:t>’s requirements and making our product easily accessible by the public.  We are motivated to be successful in this project as this will be very valuable to our futures as we graduate from college.</w:t>
        </w:r>
      </w:ins>
    </w:p>
    <w:sectPr w:rsidR="00E85A48" w:rsidRPr="00AD7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F91"/>
    <w:rsid w:val="000439BA"/>
    <w:rsid w:val="000C416E"/>
    <w:rsid w:val="001913C2"/>
    <w:rsid w:val="00306119"/>
    <w:rsid w:val="00345FE2"/>
    <w:rsid w:val="004142CB"/>
    <w:rsid w:val="00575DDE"/>
    <w:rsid w:val="005F0305"/>
    <w:rsid w:val="00621122"/>
    <w:rsid w:val="00673745"/>
    <w:rsid w:val="00761E3A"/>
    <w:rsid w:val="00863F07"/>
    <w:rsid w:val="009509F5"/>
    <w:rsid w:val="009F5072"/>
    <w:rsid w:val="00A3449F"/>
    <w:rsid w:val="00AA27A4"/>
    <w:rsid w:val="00AD7F91"/>
    <w:rsid w:val="00B123F8"/>
    <w:rsid w:val="00B303F1"/>
    <w:rsid w:val="00B805B5"/>
    <w:rsid w:val="00C974A8"/>
    <w:rsid w:val="00CA24D5"/>
    <w:rsid w:val="00D640DE"/>
    <w:rsid w:val="00DC6DFB"/>
    <w:rsid w:val="00E344B1"/>
    <w:rsid w:val="00E85A48"/>
    <w:rsid w:val="00F30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12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11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69557">
      <w:bodyDiv w:val="1"/>
      <w:marLeft w:val="0"/>
      <w:marRight w:val="0"/>
      <w:marTop w:val="0"/>
      <w:marBottom w:val="0"/>
      <w:divBdr>
        <w:top w:val="none" w:sz="0" w:space="0" w:color="auto"/>
        <w:left w:val="none" w:sz="0" w:space="0" w:color="auto"/>
        <w:bottom w:val="none" w:sz="0" w:space="0" w:color="auto"/>
        <w:right w:val="none" w:sz="0" w:space="0" w:color="auto"/>
      </w:divBdr>
    </w:div>
    <w:div w:id="201865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2017</Words>
  <Characters>11501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Riley</dc:creator>
  <cp:lastModifiedBy>Riley</cp:lastModifiedBy>
  <cp:revision>4</cp:revision>
  <cp:lastPrinted>2015-02-20T01:09:00Z</cp:lastPrinted>
  <dcterms:created xsi:type="dcterms:W3CDTF">2015-02-20T01:08:00Z</dcterms:created>
  <dcterms:modified xsi:type="dcterms:W3CDTF">2015-02-20T01:12:00Z</dcterms:modified>
</cp:coreProperties>
</file>